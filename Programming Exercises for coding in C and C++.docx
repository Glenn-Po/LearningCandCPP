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01" w:rsidRDefault="002A2901">
      <w:pPr>
        <w:rPr>
          <w:rFonts w:ascii="Script MT Bold" w:hAnsi="Script MT Bold"/>
          <w:sz w:val="36"/>
          <w:szCs w:val="36"/>
        </w:rPr>
      </w:pPr>
    </w:p>
    <w:p w:rsidR="002E1A2E" w:rsidRDefault="002E1A2E" w:rsidP="002E1A2E">
      <w:pPr>
        <w:jc w:val="center"/>
        <w:rPr>
          <w:rFonts w:ascii="Script MT Bold" w:hAnsi="Script MT Bold"/>
          <w:sz w:val="56"/>
          <w:szCs w:val="56"/>
          <w:u w:val="single"/>
        </w:rPr>
      </w:pPr>
      <w:r w:rsidRPr="002E1A2E">
        <w:rPr>
          <w:rFonts w:ascii="Script MT Bold" w:hAnsi="Script MT Bold"/>
          <w:sz w:val="56"/>
          <w:szCs w:val="56"/>
          <w:u w:val="single"/>
        </w:rPr>
        <w:t>Programming Exercises for coding in C and C++.</w:t>
      </w:r>
    </w:p>
    <w:p w:rsidR="002E1A2E" w:rsidRDefault="002E1A2E" w:rsidP="002E1A2E">
      <w:pPr>
        <w:pStyle w:val="Default"/>
      </w:pPr>
    </w:p>
    <w:p w:rsidR="002E1A2E" w:rsidRPr="002E1A2E" w:rsidRDefault="002E1A2E" w:rsidP="002E1A2E">
      <w:pPr>
        <w:pStyle w:val="Default"/>
        <w:rPr>
          <w:b/>
          <w:sz w:val="28"/>
          <w:szCs w:val="28"/>
        </w:rPr>
      </w:pPr>
      <w:r>
        <w:t xml:space="preserve"> </w:t>
      </w:r>
      <w:r w:rsidRPr="002E1A2E">
        <w:rPr>
          <w:b/>
          <w:sz w:val="28"/>
          <w:szCs w:val="28"/>
        </w:rPr>
        <w:t xml:space="preserve">Exercise </w:t>
      </w:r>
      <w:proofErr w:type="gramStart"/>
      <w:r w:rsidRPr="002E1A2E">
        <w:rPr>
          <w:b/>
          <w:sz w:val="28"/>
          <w:szCs w:val="28"/>
        </w:rPr>
        <w:t>1 :</w:t>
      </w:r>
      <w:proofErr w:type="gramEnd"/>
      <w:r w:rsidRPr="002E1A2E">
        <w:rPr>
          <w:b/>
          <w:sz w:val="28"/>
          <w:szCs w:val="28"/>
        </w:rPr>
        <w:t xml:space="preserve">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calculate </w:t>
      </w:r>
      <w:proofErr w:type="spellStart"/>
      <w:r>
        <w:rPr>
          <w:sz w:val="28"/>
          <w:szCs w:val="28"/>
        </w:rPr>
        <w:t>Fubanaci</w:t>
      </w:r>
      <w:proofErr w:type="spellEnd"/>
      <w:r>
        <w:rPr>
          <w:sz w:val="28"/>
          <w:szCs w:val="28"/>
        </w:rPr>
        <w:t xml:space="preserve"> numbers </w:t>
      </w:r>
      <w:proofErr w:type="spellStart"/>
      <w:r>
        <w:rPr>
          <w:sz w:val="28"/>
          <w:szCs w:val="28"/>
        </w:rPr>
        <w:t>X</w:t>
      </w:r>
      <w:r>
        <w:rPr>
          <w:sz w:val="18"/>
          <w:szCs w:val="18"/>
        </w:rPr>
        <w:t>n</w:t>
      </w:r>
      <w:proofErr w:type="spellEnd"/>
      <w:r>
        <w:rPr>
          <w:sz w:val="28"/>
          <w:szCs w:val="28"/>
        </w:rPr>
        <w:t>, n=1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 xml:space="preserve">, …,1000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18"/>
          <w:szCs w:val="18"/>
        </w:rPr>
        <w:t xml:space="preserve">n+1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X</w:t>
      </w:r>
      <w:r>
        <w:rPr>
          <w:sz w:val="18"/>
          <w:szCs w:val="18"/>
        </w:rPr>
        <w:t>n</w:t>
      </w:r>
      <w:proofErr w:type="spellEnd"/>
      <w:r>
        <w:rPr>
          <w:sz w:val="28"/>
          <w:szCs w:val="28"/>
        </w:rPr>
        <w:t>+ X</w:t>
      </w:r>
      <w:r>
        <w:rPr>
          <w:sz w:val="18"/>
          <w:szCs w:val="18"/>
        </w:rPr>
        <w:t>n-1</w:t>
      </w:r>
      <w:r>
        <w:rPr>
          <w:sz w:val="28"/>
          <w:szCs w:val="28"/>
        </w:rPr>
        <w:t>, X</w:t>
      </w:r>
      <w:r>
        <w:rPr>
          <w:sz w:val="18"/>
          <w:szCs w:val="18"/>
        </w:rPr>
        <w:t>0</w:t>
      </w:r>
      <w:r>
        <w:rPr>
          <w:sz w:val="28"/>
          <w:szCs w:val="28"/>
        </w:rPr>
        <w:t>=1</w:t>
      </w:r>
      <w:proofErr w:type="gramStart"/>
      <w:r>
        <w:rPr>
          <w:sz w:val="28"/>
          <w:szCs w:val="28"/>
        </w:rPr>
        <w:t>, ,</w:t>
      </w:r>
      <w:proofErr w:type="gramEnd"/>
      <w:r>
        <w:rPr>
          <w:sz w:val="28"/>
          <w:szCs w:val="28"/>
        </w:rPr>
        <w:t xml:space="preserve"> X</w:t>
      </w:r>
      <w:r>
        <w:rPr>
          <w:sz w:val="18"/>
          <w:szCs w:val="18"/>
        </w:rPr>
        <w:t>1</w:t>
      </w:r>
      <w:r>
        <w:rPr>
          <w:sz w:val="28"/>
          <w:szCs w:val="28"/>
        </w:rPr>
        <w:t xml:space="preserve">=1, n=1,2,… </w:t>
      </w:r>
    </w:p>
    <w:p w:rsidR="002E1A2E" w:rsidRPr="002E1A2E" w:rsidRDefault="002E1A2E" w:rsidP="002E1A2E">
      <w:pPr>
        <w:pStyle w:val="Default"/>
        <w:rPr>
          <w:b/>
          <w:sz w:val="28"/>
          <w:szCs w:val="28"/>
        </w:rPr>
      </w:pPr>
      <w:r w:rsidRPr="002E1A2E">
        <w:rPr>
          <w:b/>
          <w:sz w:val="28"/>
          <w:szCs w:val="28"/>
        </w:rPr>
        <w:t xml:space="preserve">Exercise 2: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REARRANGE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LIST OF RANDOUM NUMBERS </w:t>
      </w:r>
      <w:proofErr w:type="spellStart"/>
      <w:r>
        <w:rPr>
          <w:sz w:val="28"/>
          <w:szCs w:val="28"/>
        </w:rPr>
        <w:t>X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INTO ASCENDING ORDER </w:t>
      </w:r>
    </w:p>
    <w:p w:rsidR="002E1A2E" w:rsidRPr="002E1A2E" w:rsidRDefault="002E1A2E" w:rsidP="002E1A2E">
      <w:pPr>
        <w:pStyle w:val="Default"/>
        <w:rPr>
          <w:b/>
          <w:sz w:val="28"/>
          <w:szCs w:val="28"/>
        </w:rPr>
      </w:pPr>
      <w:r w:rsidRPr="002E1A2E">
        <w:rPr>
          <w:b/>
          <w:sz w:val="28"/>
          <w:szCs w:val="28"/>
        </w:rPr>
        <w:t xml:space="preserve">Exercise 3: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get mean of the degrees of student </w:t>
      </w:r>
    </w:p>
    <w:p w:rsidR="002E1A2E" w:rsidRDefault="002E1A2E" w:rsidP="002E1A2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( Math</w:t>
      </w:r>
      <w:proofErr w:type="gramEnd"/>
      <w:r>
        <w:rPr>
          <w:sz w:val="28"/>
          <w:szCs w:val="28"/>
        </w:rPr>
        <w:t xml:space="preserve"> = 80 , Science =67, Arabic= 65 , Studies= 88 , English = 56.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transfer </w:t>
      </w:r>
      <w:proofErr w:type="spellStart"/>
      <w:r>
        <w:rPr>
          <w:sz w:val="28"/>
          <w:szCs w:val="28"/>
        </w:rPr>
        <w:t>inchs</w:t>
      </w:r>
      <w:proofErr w:type="spellEnd"/>
      <w:r>
        <w:rPr>
          <w:sz w:val="28"/>
          <w:szCs w:val="28"/>
        </w:rPr>
        <w:t xml:space="preserve"> to centimeters (1 inch= 2.54 </w:t>
      </w:r>
      <w:proofErr w:type="spellStart"/>
      <w:r>
        <w:rPr>
          <w:sz w:val="28"/>
          <w:szCs w:val="28"/>
        </w:rPr>
        <w:t>cintimeters</w:t>
      </w:r>
      <w:proofErr w:type="spellEnd"/>
      <w:r>
        <w:rPr>
          <w:sz w:val="28"/>
          <w:szCs w:val="28"/>
        </w:rPr>
        <w:t xml:space="preserve">)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-Use for loop to write a program to compute the factorial of a number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-Write another </w:t>
      </w:r>
      <w:proofErr w:type="gramStart"/>
      <w:r>
        <w:rPr>
          <w:sz w:val="28"/>
          <w:szCs w:val="28"/>
        </w:rPr>
        <w:t>version  to</w:t>
      </w:r>
      <w:proofErr w:type="gramEnd"/>
      <w:r>
        <w:rPr>
          <w:sz w:val="28"/>
          <w:szCs w:val="28"/>
        </w:rPr>
        <w:t xml:space="preserve"> calculate the factorial recursively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 xml:space="preserve">6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get the volume and the area of a sphere or radius r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Exercise 7</w:t>
      </w:r>
      <w:r>
        <w:rPr>
          <w:sz w:val="28"/>
          <w:szCs w:val="28"/>
        </w:rPr>
        <w:t xml:space="preserve">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get the volume and the area of a cylinder of radius r and height h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Exercise 8</w:t>
      </w:r>
      <w:r>
        <w:rPr>
          <w:sz w:val="28"/>
          <w:szCs w:val="28"/>
        </w:rPr>
        <w:t xml:space="preserve">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get the sum of the series </w:t>
      </w:r>
    </w:p>
    <w:p w:rsidR="002E1A2E" w:rsidRDefault="002E1A2E" w:rsidP="002E1A2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SUM :</w:t>
      </w:r>
      <w:proofErr w:type="gramEnd"/>
      <w:r>
        <w:rPr>
          <w:sz w:val="28"/>
          <w:szCs w:val="28"/>
        </w:rPr>
        <w:t xml:space="preserve"> 1-1/2 +1/3 -1/4 +…..+1 /99- 1 /100 + ...1/N, where N is user defined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 xml:space="preserve">9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get the sum of the series </w:t>
      </w:r>
    </w:p>
    <w:p w:rsidR="002E1A2E" w:rsidRDefault="002E1A2E" w:rsidP="002E1A2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SUM :</w:t>
      </w:r>
      <w:proofErr w:type="gramEnd"/>
      <w:r>
        <w:rPr>
          <w:sz w:val="28"/>
          <w:szCs w:val="28"/>
        </w:rPr>
        <w:t xml:space="preserve"> 1-1/2! +1/</w:t>
      </w:r>
      <w:proofErr w:type="gramStart"/>
      <w:r>
        <w:rPr>
          <w:sz w:val="28"/>
          <w:szCs w:val="28"/>
        </w:rPr>
        <w:t>3 !</w:t>
      </w:r>
      <w:proofErr w:type="gramEnd"/>
      <w:r>
        <w:rPr>
          <w:sz w:val="28"/>
          <w:szCs w:val="28"/>
        </w:rPr>
        <w:t xml:space="preserve"> - 1/4! +…..+1 /99</w:t>
      </w:r>
      <w:proofErr w:type="gramStart"/>
      <w:r>
        <w:rPr>
          <w:sz w:val="28"/>
          <w:szCs w:val="28"/>
        </w:rPr>
        <w:t>!-</w:t>
      </w:r>
      <w:proofErr w:type="gramEnd"/>
      <w:r>
        <w:rPr>
          <w:sz w:val="28"/>
          <w:szCs w:val="28"/>
        </w:rPr>
        <w:t xml:space="preserve"> 1 /100! + ...1/N</w:t>
      </w:r>
      <w:proofErr w:type="gramStart"/>
      <w:r>
        <w:rPr>
          <w:sz w:val="28"/>
          <w:szCs w:val="28"/>
        </w:rPr>
        <w:t>!,</w:t>
      </w:r>
      <w:proofErr w:type="gramEnd"/>
      <w:r>
        <w:rPr>
          <w:sz w:val="28"/>
          <w:szCs w:val="28"/>
        </w:rPr>
        <w:t xml:space="preserve"> where N is user defined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Exercise 10</w:t>
      </w:r>
      <w:r>
        <w:rPr>
          <w:sz w:val="28"/>
          <w:szCs w:val="28"/>
        </w:rPr>
        <w:t xml:space="preserve">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get the sum of the series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11: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solve the second degree equation </w:t>
      </w:r>
    </w:p>
    <w:p w:rsidR="002E1A2E" w:rsidRDefault="002E1A2E" w:rsidP="002E1A2E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A X2+B X + C = 0, where the inputs are the coefficients A, B and C </w:t>
      </w:r>
      <w:r>
        <w:rPr>
          <w:sz w:val="23"/>
          <w:szCs w:val="23"/>
        </w:rPr>
        <w:t xml:space="preserve">2 </w:t>
      </w:r>
    </w:p>
    <w:p w:rsidR="002E1A2E" w:rsidRDefault="002E1A2E" w:rsidP="002E1A2E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12</w:t>
      </w:r>
      <w:r>
        <w:rPr>
          <w:sz w:val="28"/>
          <w:szCs w:val="28"/>
        </w:rPr>
        <w:t xml:space="preserve">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inter N random values between 0 and 100 and get their mean and the standard deviation </w:t>
      </w:r>
      <w:proofErr w:type="spellStart"/>
      <w:proofErr w:type="gramStart"/>
      <w:r>
        <w:rPr>
          <w:i/>
          <w:iCs/>
          <w:sz w:val="28"/>
          <w:szCs w:val="28"/>
        </w:rPr>
        <w:t>sd</w:t>
      </w:r>
      <w:proofErr w:type="spellEnd"/>
      <w:proofErr w:type="gramEnd"/>
      <w:r>
        <w:rPr>
          <w:i/>
          <w:iCs/>
          <w:sz w:val="28"/>
          <w:szCs w:val="28"/>
        </w:rPr>
        <w:t xml:space="preserve"> </w:t>
      </w:r>
    </w:p>
    <w:p w:rsidR="002E1A2E" w:rsidRPr="00D171F5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 w:rsidR="00D171F5">
        <w:rPr>
          <w:i/>
          <w:sz w:val="28"/>
          <w:szCs w:val="28"/>
        </w:rPr>
        <w:t>research</w:t>
      </w:r>
      <w:proofErr w:type="gramEnd"/>
      <w:r w:rsidR="00D171F5">
        <w:rPr>
          <w:i/>
          <w:sz w:val="28"/>
          <w:szCs w:val="28"/>
        </w:rPr>
        <w:t xml:space="preserve"> for formulas of mean and standard deviation)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Exercise </w:t>
      </w:r>
      <w:proofErr w:type="gramStart"/>
      <w:r>
        <w:rPr>
          <w:sz w:val="28"/>
          <w:szCs w:val="28"/>
        </w:rPr>
        <w:t>14 :</w:t>
      </w:r>
      <w:proofErr w:type="gramEnd"/>
      <w:r>
        <w:rPr>
          <w:sz w:val="28"/>
          <w:szCs w:val="28"/>
        </w:rPr>
        <w:t xml:space="preserve">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inter the elements of the two </w:t>
      </w:r>
      <w:proofErr w:type="gramStart"/>
      <w:r>
        <w:rPr>
          <w:sz w:val="28"/>
          <w:szCs w:val="28"/>
        </w:rPr>
        <w:t>matrix</w:t>
      </w:r>
      <w:proofErr w:type="gramEnd"/>
      <w:r>
        <w:rPr>
          <w:sz w:val="28"/>
          <w:szCs w:val="28"/>
        </w:rPr>
        <w:t xml:space="preserve"> A and B and </w:t>
      </w:r>
      <w:r w:rsidR="00D171F5">
        <w:rPr>
          <w:sz w:val="28"/>
          <w:szCs w:val="28"/>
        </w:rPr>
        <w:t xml:space="preserve">their sum and difference </w:t>
      </w:r>
    </w:p>
    <w:p w:rsidR="00D171F5" w:rsidRDefault="00D171F5" w:rsidP="002E1A2E">
      <w:pPr>
        <w:pStyle w:val="Default"/>
        <w:rPr>
          <w:sz w:val="28"/>
          <w:szCs w:val="28"/>
        </w:rPr>
      </w:pP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15- </w:t>
      </w:r>
      <w:r>
        <w:rPr>
          <w:sz w:val="28"/>
          <w:szCs w:val="28"/>
        </w:rPr>
        <w:t xml:space="preserve">Write a C++ program to solve the difference equation </w:t>
      </w:r>
    </w:p>
    <w:p w:rsidR="00D171F5" w:rsidRDefault="00D171F5" w:rsidP="002E1A2E">
      <w:pPr>
        <w:pStyle w:val="Default"/>
        <w:rPr>
          <w:sz w:val="28"/>
          <w:szCs w:val="28"/>
        </w:rPr>
      </w:pP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Exercise 16- Write a C++ program to get the result of the </w:t>
      </w:r>
      <w:r w:rsidR="00D171F5">
        <w:rPr>
          <w:sz w:val="28"/>
          <w:szCs w:val="28"/>
        </w:rPr>
        <w:t>multiplication of two matrices A and B</w:t>
      </w:r>
    </w:p>
    <w:p w:rsidR="00D171F5" w:rsidRDefault="00D171F5" w:rsidP="002E1A2E">
      <w:pPr>
        <w:pStyle w:val="Default"/>
        <w:rPr>
          <w:sz w:val="28"/>
          <w:szCs w:val="28"/>
        </w:rPr>
      </w:pP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Exercise 17-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C++ program to calculate the sum of the series </w:t>
      </w:r>
    </w:p>
    <w:p w:rsidR="002E1A2E" w:rsidRDefault="002E1A2E" w:rsidP="002E1A2E">
      <w:pPr>
        <w:pStyle w:val="Default"/>
        <w:rPr>
          <w:sz w:val="28"/>
          <w:szCs w:val="28"/>
        </w:rPr>
      </w:pPr>
    </w:p>
    <w:p w:rsidR="00D171F5" w:rsidRDefault="00D171F5" w:rsidP="002E1A2E">
      <w:pPr>
        <w:pStyle w:val="Default"/>
        <w:rPr>
          <w:sz w:val="28"/>
          <w:szCs w:val="28"/>
        </w:rPr>
      </w:pP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18: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program to convert English units to metric (e.g., miles to kilometers, gallons to liters, etc.). Include a specification and a code design.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19: </w:t>
      </w:r>
    </w:p>
    <w:p w:rsidR="002E1A2E" w:rsidRDefault="002E1A2E" w:rsidP="002E1A2E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Write a program to perform date arithmetic, such as how many days there are between 6/1/90 and 8/3/92. Include a specification and a code design. </w:t>
      </w:r>
      <w:r>
        <w:rPr>
          <w:sz w:val="23"/>
          <w:szCs w:val="23"/>
        </w:rPr>
        <w:t xml:space="preserve">3 </w:t>
      </w:r>
    </w:p>
    <w:p w:rsidR="002E1A2E" w:rsidRDefault="002E1A2E" w:rsidP="002E1A2E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20: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serial transmission line can transmit 960 characters a second. Write a program that will calculate how long it will take to send a file, given the file's size. Try it on a 400MB (419,430,400 byte) file. Use appropriate units. (A 400MB file takes days.)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21: </w:t>
      </w:r>
    </w:p>
    <w:p w:rsidR="002E1A2E" w:rsidRDefault="00D171F5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</w:t>
      </w:r>
      <w:r w:rsidR="002E1A2E">
        <w:rPr>
          <w:sz w:val="28"/>
          <w:szCs w:val="28"/>
        </w:rPr>
        <w:t xml:space="preserve">Write a program to tell whether a number is </w:t>
      </w:r>
      <w:proofErr w:type="gramStart"/>
      <w:r w:rsidR="002E1A2E">
        <w:rPr>
          <w:sz w:val="28"/>
          <w:szCs w:val="28"/>
        </w:rPr>
        <w:t>prime</w:t>
      </w:r>
      <w:proofErr w:type="gramEnd"/>
      <w:r w:rsidR="002E1A2E">
        <w:rPr>
          <w:sz w:val="28"/>
          <w:szCs w:val="28"/>
        </w:rPr>
        <w:t xml:space="preserve">. </w:t>
      </w:r>
    </w:p>
    <w:p w:rsidR="00D171F5" w:rsidRDefault="00D171F5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--Write another program to list all prime numbers between 1 and n, </w:t>
      </w:r>
      <w:proofErr w:type="gramStart"/>
      <w:r>
        <w:rPr>
          <w:sz w:val="28"/>
          <w:szCs w:val="28"/>
        </w:rPr>
        <w:t>where  n</w:t>
      </w:r>
      <w:proofErr w:type="gramEnd"/>
      <w:r>
        <w:rPr>
          <w:sz w:val="28"/>
          <w:szCs w:val="28"/>
        </w:rPr>
        <w:t xml:space="preserve"> given by the user</w:t>
      </w:r>
    </w:p>
    <w:p w:rsidR="002E1A2E" w:rsidRPr="00D171F5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22: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program that takes a series of numbers and counts the number of positive and negative values.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23: </w:t>
      </w:r>
    </w:p>
    <w:p w:rsidR="002E1A2E" w:rsidRDefault="002E1A2E" w:rsidP="002E1A2E">
      <w:pPr>
        <w:pStyle w:val="Default"/>
        <w:rPr>
          <w:sz w:val="28"/>
          <w:szCs w:val="28"/>
        </w:rPr>
      </w:pP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24: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pro</w:t>
      </w:r>
      <w:r w:rsidR="00D171F5">
        <w:rPr>
          <w:sz w:val="28"/>
          <w:szCs w:val="28"/>
        </w:rPr>
        <w:t>gram to get the sum of a square of odd numbers</w:t>
      </w:r>
      <w:r w:rsidR="00D171F5" w:rsidRPr="00D171F5">
        <w:rPr>
          <w:sz w:val="28"/>
          <w:szCs w:val="28"/>
          <w:u w:val="single"/>
        </w:rPr>
        <w:t xml:space="preserve"> </w:t>
      </w:r>
      <w:r w:rsidR="00D171F5" w:rsidRPr="00D171F5">
        <w:rPr>
          <w:b/>
          <w:sz w:val="28"/>
          <w:szCs w:val="28"/>
          <w:u w:val="single"/>
        </w:rPr>
        <w:t>between</w:t>
      </w:r>
      <w:r w:rsidR="00D171F5">
        <w:rPr>
          <w:sz w:val="28"/>
          <w:szCs w:val="28"/>
        </w:rPr>
        <w:t xml:space="preserve"> A and B where A and B are given by the user</w:t>
      </w:r>
      <w:r>
        <w:rPr>
          <w:sz w:val="28"/>
          <w:szCs w:val="28"/>
        </w:rPr>
        <w:t xml:space="preserve">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25: </w:t>
      </w:r>
    </w:p>
    <w:p w:rsidR="002E1A2E" w:rsidRPr="00074A16" w:rsidRDefault="002E1A2E" w:rsidP="002E1A2E">
      <w:pPr>
        <w:pStyle w:val="Default"/>
        <w:rPr>
          <w:sz w:val="28"/>
          <w:szCs w:val="28"/>
        </w:rPr>
      </w:pPr>
      <w:r w:rsidRPr="00074A16">
        <w:rPr>
          <w:sz w:val="28"/>
        </w:rPr>
        <w:t xml:space="preserve">Write a C++ program to enter names and degrees of student and give the grades according to the degree </w:t>
      </w:r>
    </w:p>
    <w:p w:rsidR="002E1A2E" w:rsidRDefault="002E1A2E" w:rsidP="002E1A2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26: </w:t>
      </w:r>
    </w:p>
    <w:p w:rsidR="002E1A2E" w:rsidRPr="00074A16" w:rsidRDefault="002E1A2E" w:rsidP="002E1A2E">
      <w:pPr>
        <w:pStyle w:val="Default"/>
        <w:rPr>
          <w:sz w:val="28"/>
          <w:szCs w:val="28"/>
        </w:rPr>
      </w:pPr>
      <w:r w:rsidRPr="00074A16">
        <w:rPr>
          <w:sz w:val="28"/>
        </w:rPr>
        <w:t xml:space="preserve">Write a C++ program to calculate the area of a triangle with sides </w:t>
      </w:r>
      <w:proofErr w:type="spellStart"/>
      <w:r w:rsidRPr="00074A16">
        <w:rPr>
          <w:sz w:val="28"/>
        </w:rPr>
        <w:t>a</w:t>
      </w:r>
      <w:proofErr w:type="gramStart"/>
      <w:r w:rsidRPr="00074A16">
        <w:rPr>
          <w:sz w:val="28"/>
        </w:rPr>
        <w:t>,b</w:t>
      </w:r>
      <w:proofErr w:type="spellEnd"/>
      <w:proofErr w:type="gramEnd"/>
      <w:r w:rsidRPr="00074A16">
        <w:rPr>
          <w:sz w:val="28"/>
        </w:rPr>
        <w:t xml:space="preserve"> and c </w:t>
      </w:r>
    </w:p>
    <w:p w:rsidR="002E1A2E" w:rsidRDefault="002E1A2E" w:rsidP="002E1A2E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* </w:t>
      </w:r>
      <w:r>
        <w:rPr>
          <w:sz w:val="23"/>
          <w:szCs w:val="23"/>
        </w:rPr>
        <w:t xml:space="preserve">4 </w:t>
      </w:r>
    </w:p>
    <w:p w:rsidR="00555AEA" w:rsidRDefault="00D171F5" w:rsidP="00D171F5">
      <w:pPr>
        <w:pStyle w:val="Default"/>
        <w:pageBreakBefore/>
        <w:rPr>
          <w:sz w:val="48"/>
          <w:szCs w:val="48"/>
          <w:u w:val="single"/>
        </w:rPr>
      </w:pPr>
      <w:r w:rsidRPr="00D171F5">
        <w:rPr>
          <w:sz w:val="48"/>
          <w:szCs w:val="48"/>
          <w:u w:val="single"/>
        </w:rPr>
        <w:lastRenderedPageBreak/>
        <w:t>PART 2: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23.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sz w:val="24"/>
          <w:szCs w:val="24"/>
        </w:rPr>
        <w:t>g_c_d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that takes two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>integer arguments and returns as its value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greatest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common divisor of those two integers. If the function is passed an argument that is not positive (i.e</w:t>
      </w:r>
      <w:proofErr w:type="gramStart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greater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zero), then the function should return the value 0 as a sentinel value to indicate that an error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occurred</w:t>
      </w:r>
      <w:proofErr w:type="gramEnd"/>
      <w:r>
        <w:rPr>
          <w:rFonts w:ascii="Times New Roman" w:hAnsi="Times New Roman" w:cs="Times New Roman"/>
          <w:sz w:val="24"/>
          <w:szCs w:val="24"/>
        </w:rPr>
        <w:t>. Thus, for example,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g_c_d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(40,50)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</w:rPr>
        <w:t>will print 10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g_c_d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(256,625)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</w:rPr>
        <w:t>will print 1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g_c_d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(42,6)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</w:rPr>
        <w:t>will print 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g_c_d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(0,32)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</w:rPr>
        <w:t xml:space="preserve">will print 0 (even though 32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g.c.d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g_c_d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(10,-6)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</w:rPr>
        <w:t xml:space="preserve">will print 0 (even though 2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g.c.d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:rsidR="00074A16" w:rsidRDefault="00074A16" w:rsidP="00555AEA">
      <w:pPr>
        <w:autoSpaceDE w:val="0"/>
        <w:autoSpaceDN w:val="0"/>
        <w:adjustRightInd w:val="0"/>
        <w:spacing w:after="0" w:line="240" w:lineRule="auto"/>
        <w:rPr>
          <w:ins w:id="0" w:author="nfor" w:date="2020-04-04T09:59:00Z"/>
          <w:rFonts w:ascii="Times New Roman" w:hAnsi="Times New Roman" w:cs="Times New Roman"/>
          <w:sz w:val="24"/>
          <w:szCs w:val="24"/>
        </w:rPr>
      </w:pP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24. </w:t>
      </w:r>
      <w:r>
        <w:rPr>
          <w:rFonts w:ascii="Times New Roman" w:hAnsi="Times New Roman" w:cs="Times New Roman"/>
          <w:sz w:val="24"/>
          <w:szCs w:val="24"/>
        </w:rPr>
        <w:t xml:space="preserve">A positive integer n is said to be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prime </w:t>
      </w:r>
      <w:r>
        <w:rPr>
          <w:rFonts w:ascii="Times New Roman" w:hAnsi="Times New Roman" w:cs="Times New Roman"/>
          <w:sz w:val="24"/>
          <w:szCs w:val="24"/>
        </w:rPr>
        <w:t xml:space="preserve">(or, "a prime") if and only if n 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greater than </w:t>
      </w:r>
      <w:r>
        <w:rPr>
          <w:rFonts w:ascii="Times New Roman" w:hAnsi="Times New Roman" w:cs="Times New Roman"/>
          <w:sz w:val="24"/>
          <w:szCs w:val="24"/>
        </w:rPr>
        <w:t>1 and is divisible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1 and n . For example, the integers 17 and 29 are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>, but 1 and 38 are not prime. Write a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named "</w:t>
      </w:r>
      <w:proofErr w:type="spellStart"/>
      <w:r>
        <w:rPr>
          <w:rFonts w:ascii="Courier New" w:hAnsi="Courier New" w:cs="Courier New"/>
          <w:sz w:val="24"/>
          <w:szCs w:val="24"/>
        </w:rPr>
        <w:t>is_prime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that takes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>integer argument and returns as its value the integer 1 if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argument is prime and returns the integer 0 otherwise. Thus, for example,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is_prime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(19)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</w:rPr>
        <w:t>will print 1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is_prime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</w:rPr>
        <w:t>will print 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is_prime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(51)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</w:rPr>
        <w:t>will print 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del w:id="1" w:author="nfor" w:date="2020-04-04T09:59:00Z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is_prime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(-13)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</w:rPr>
        <w:t>will print 0</w:t>
      </w:r>
    </w:p>
    <w:p w:rsidR="00074A16" w:rsidRDefault="00074A16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25.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sz w:val="24"/>
          <w:szCs w:val="24"/>
        </w:rPr>
        <w:t>digit_name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that takes an integer argument in the range from 1 to </w:t>
      </w:r>
      <w:proofErr w:type="gramStart"/>
      <w:r>
        <w:rPr>
          <w:rFonts w:ascii="Times New Roman" w:hAnsi="Times New Roman" w:cs="Times New Roman"/>
          <w:sz w:val="24"/>
          <w:szCs w:val="24"/>
        </w:rPr>
        <w:t>9 ,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inclusive</w:t>
      </w:r>
      <w:proofErr w:type="gramEnd"/>
      <w:r>
        <w:rPr>
          <w:rFonts w:ascii="Times New Roman" w:hAnsi="Times New Roman" w:cs="Times New Roman"/>
          <w:sz w:val="24"/>
          <w:szCs w:val="24"/>
        </w:rPr>
        <w:t>, and prints the English name for that integer on the computer screen. No newline character should be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screen following the digit name. The function should not return a value. The cursor should remain on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same line as the name that has been printed. If the argument is not in the required range, then the function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"</w:t>
      </w:r>
      <w:r>
        <w:rPr>
          <w:rFonts w:ascii="Courier New" w:hAnsi="Courier New" w:cs="Courier New"/>
          <w:sz w:val="24"/>
          <w:szCs w:val="24"/>
        </w:rPr>
        <w:t>digit error</w:t>
      </w:r>
      <w:r>
        <w:rPr>
          <w:rFonts w:ascii="Times New Roman" w:hAnsi="Times New Roman" w:cs="Times New Roman"/>
          <w:sz w:val="24"/>
          <w:szCs w:val="24"/>
        </w:rPr>
        <w:t>" without the quotation marks but followed by the newline character. Thus, for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>
        <w:rPr>
          <w:rFonts w:ascii="Courier New" w:hAnsi="Courier New" w:cs="Courier New"/>
          <w:sz w:val="24"/>
          <w:szCs w:val="24"/>
        </w:rPr>
        <w:t>digit_name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(7); </w:t>
      </w:r>
      <w:r>
        <w:rPr>
          <w:rFonts w:ascii="Times New Roman" w:hAnsi="Times New Roman" w:cs="Times New Roman"/>
          <w:sz w:val="24"/>
          <w:szCs w:val="24"/>
        </w:rPr>
        <w:t xml:space="preserve">should print </w:t>
      </w:r>
      <w:r>
        <w:rPr>
          <w:rFonts w:ascii="Courier New" w:hAnsi="Courier New" w:cs="Courier New"/>
          <w:sz w:val="24"/>
          <w:szCs w:val="24"/>
        </w:rPr>
        <w:t xml:space="preserve">seven </w:t>
      </w:r>
      <w:r>
        <w:rPr>
          <w:rFonts w:ascii="Times New Roman" w:hAnsi="Times New Roman" w:cs="Times New Roman"/>
          <w:sz w:val="24"/>
          <w:szCs w:val="24"/>
        </w:rPr>
        <w:t>on the screen;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>
        <w:rPr>
          <w:rFonts w:ascii="Courier New" w:hAnsi="Courier New" w:cs="Courier New"/>
          <w:sz w:val="24"/>
          <w:szCs w:val="24"/>
        </w:rPr>
        <w:t>digit_name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(0); </w:t>
      </w:r>
      <w:r>
        <w:rPr>
          <w:rFonts w:ascii="Times New Roman" w:hAnsi="Times New Roman" w:cs="Times New Roman"/>
          <w:sz w:val="24"/>
          <w:szCs w:val="24"/>
        </w:rPr>
        <w:t xml:space="preserve">should print </w:t>
      </w:r>
      <w:r>
        <w:rPr>
          <w:rFonts w:ascii="Courier New" w:hAnsi="Courier New" w:cs="Courier New"/>
          <w:sz w:val="24"/>
          <w:szCs w:val="24"/>
        </w:rPr>
        <w:t xml:space="preserve">digit error </w:t>
      </w:r>
      <w:r>
        <w:rPr>
          <w:rFonts w:ascii="Times New Roman" w:hAnsi="Times New Roman" w:cs="Times New Roman"/>
          <w:sz w:val="24"/>
          <w:szCs w:val="24"/>
        </w:rPr>
        <w:t>on the screen and place</w:t>
      </w:r>
    </w:p>
    <w:p w:rsidR="002E1A2E" w:rsidRDefault="00555AEA" w:rsidP="00555A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cursor at the beginning of the next line.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26.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r>
        <w:rPr>
          <w:rFonts w:ascii="Courier New" w:hAnsi="Courier New" w:cs="Courier New"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>" that takes two positive integer arguments, call them "</w:t>
      </w: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" and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denom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", treats them as the numerator and denominator of a fraction, and reduces the fraction. That is to say,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two arguments will be modified by dividing it by the greatest common divisor of the two integers.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return the value 0 (to indicate failure to reduce) if either of the two arguments is zero or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 should return the value 1 otherwise. Thus, for example, if </w:t>
      </w:r>
      <w:r>
        <w:rPr>
          <w:rFonts w:ascii="Courier New" w:hAnsi="Courier New" w:cs="Courier New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 New" w:hAnsi="Courier New" w:cs="Courier New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have been declared to be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variables in a program, then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 = 25;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 = 15;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(reduce(</w:t>
      </w:r>
      <w:proofErr w:type="spellStart"/>
      <w:r>
        <w:rPr>
          <w:rFonts w:ascii="Courier New" w:hAnsi="Courier New" w:cs="Courier New"/>
          <w:sz w:val="24"/>
          <w:szCs w:val="24"/>
        </w:rPr>
        <w:t>m,n</w:t>
      </w:r>
      <w:proofErr w:type="spellEnd"/>
      <w:r>
        <w:rPr>
          <w:rFonts w:ascii="Courier New" w:hAnsi="Courier New" w:cs="Courier New"/>
          <w:sz w:val="24"/>
          <w:szCs w:val="24"/>
        </w:rPr>
        <w:t>))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m &lt;&lt; '/' &lt;&lt; n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"fraction error"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 the following output: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5/3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values of m and n were modified by the function call. Similarly,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 = 63;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 = 210;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(reduce(</w:t>
      </w:r>
      <w:proofErr w:type="spellStart"/>
      <w:r>
        <w:rPr>
          <w:rFonts w:ascii="Courier New" w:hAnsi="Courier New" w:cs="Courier New"/>
          <w:sz w:val="24"/>
          <w:szCs w:val="24"/>
        </w:rPr>
        <w:t>m,n</w:t>
      </w:r>
      <w:proofErr w:type="spellEnd"/>
      <w:r>
        <w:rPr>
          <w:rFonts w:ascii="Courier New" w:hAnsi="Courier New" w:cs="Courier New"/>
          <w:sz w:val="24"/>
          <w:szCs w:val="24"/>
        </w:rPr>
        <w:t>))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m &lt;&lt; '/' &lt;&lt; n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"fraction error"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 the following output: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3/10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another example.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 = 25;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 = 0;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(reduce(</w:t>
      </w:r>
      <w:proofErr w:type="spellStart"/>
      <w:r>
        <w:rPr>
          <w:rFonts w:ascii="Courier New" w:hAnsi="Courier New" w:cs="Courier New"/>
          <w:sz w:val="24"/>
          <w:szCs w:val="24"/>
        </w:rPr>
        <w:t>m,n</w:t>
      </w:r>
      <w:proofErr w:type="spellEnd"/>
      <w:r>
        <w:rPr>
          <w:rFonts w:ascii="Courier New" w:hAnsi="Courier New" w:cs="Courier New"/>
          <w:sz w:val="24"/>
          <w:szCs w:val="24"/>
        </w:rPr>
        <w:t>))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m &lt;&lt; '/' &lt;&lt; n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"fraction error"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 the following output: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fraction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error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>
        <w:rPr>
          <w:rFonts w:ascii="Courier New" w:hAnsi="Courier New" w:cs="Courier New"/>
          <w:sz w:val="24"/>
          <w:szCs w:val="24"/>
        </w:rPr>
        <w:t xml:space="preserve">reduce </w:t>
      </w:r>
      <w:r>
        <w:rPr>
          <w:rFonts w:ascii="Times New Roman" w:hAnsi="Times New Roman" w:cs="Times New Roman"/>
          <w:sz w:val="24"/>
          <w:szCs w:val="24"/>
        </w:rPr>
        <w:t>is allowed to make calls to other functions that you have written.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27.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sz w:val="24"/>
          <w:szCs w:val="24"/>
        </w:rPr>
        <w:t>swap_floats</w:t>
      </w:r>
      <w:proofErr w:type="spellEnd"/>
      <w:r>
        <w:rPr>
          <w:rFonts w:ascii="Times New Roman" w:hAnsi="Times New Roman" w:cs="Times New Roman"/>
          <w:sz w:val="24"/>
          <w:szCs w:val="24"/>
        </w:rPr>
        <w:t>" that takes two floating point arguments and interchanges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are stored in those arguments. The function should return no value. To take an example, if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fragment is executed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float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x = 5.8, y = 0.9;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swap_floats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(x, y);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x &lt;&lt; " " &lt;&lt; y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output will be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0.9 5.8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28.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r>
        <w:rPr>
          <w:rFonts w:ascii="Courier New" w:hAnsi="Courier New" w:cs="Courier New"/>
          <w:sz w:val="24"/>
          <w:szCs w:val="24"/>
        </w:rPr>
        <w:t>sort3</w:t>
      </w:r>
      <w:r>
        <w:rPr>
          <w:rFonts w:ascii="Times New Roman" w:hAnsi="Times New Roman" w:cs="Times New Roman"/>
          <w:sz w:val="24"/>
          <w:szCs w:val="24"/>
        </w:rPr>
        <w:t>" that takes three floating point arguments, call them "</w:t>
      </w:r>
      <w:r>
        <w:rPr>
          <w:rFonts w:ascii="Courier New" w:hAnsi="Courier New" w:cs="Courier New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"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" , and "</w:t>
      </w:r>
      <w:r>
        <w:rPr>
          <w:rFonts w:ascii="Courier New" w:hAnsi="Courier New" w:cs="Courier New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and modifies their values, if necessary, in such a way as to make true the following inequalities: x _ y _ </w:t>
      </w:r>
      <w:proofErr w:type="gramStart"/>
      <w:r>
        <w:rPr>
          <w:rFonts w:ascii="Times New Roman" w:hAnsi="Times New Roman" w:cs="Times New Roman"/>
          <w:sz w:val="24"/>
          <w:szCs w:val="24"/>
        </w:rPr>
        <w:t>z .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return no value. To take an example, if the following code fragment is executed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float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 = 3.2, b = 5.8, c = 0.9;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sort3 (a, b, c);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a &lt;&lt; " " &lt;&lt; b &lt;&lt; " " &lt;&lt; c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output will be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0.9 3.2 5.8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>
        <w:rPr>
          <w:rFonts w:ascii="Courier New" w:hAnsi="Courier New" w:cs="Courier New"/>
          <w:sz w:val="24"/>
          <w:szCs w:val="24"/>
        </w:rPr>
        <w:t xml:space="preserve">sort3 </w:t>
      </w:r>
      <w:r>
        <w:rPr>
          <w:rFonts w:ascii="Times New Roman" w:hAnsi="Times New Roman" w:cs="Times New Roman"/>
          <w:sz w:val="24"/>
          <w:szCs w:val="24"/>
        </w:rPr>
        <w:t>is allowed to make calls to other functions that you have written.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29.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r>
        <w:rPr>
          <w:rFonts w:ascii="Courier New" w:hAnsi="Courier New" w:cs="Courier New"/>
          <w:sz w:val="24"/>
          <w:szCs w:val="24"/>
        </w:rPr>
        <w:t>reverse</w:t>
      </w:r>
      <w:r>
        <w:rPr>
          <w:rFonts w:ascii="Times New Roman" w:hAnsi="Times New Roman" w:cs="Times New Roman"/>
          <w:sz w:val="24"/>
          <w:szCs w:val="24"/>
        </w:rPr>
        <w:t>" that takes as its arguments the following: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floating point values;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that tells how many floating point values are in the array.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must reverse the order of the values in the array. Thus, for example, if the array that's passed to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0      1     2     3     4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5.8 | 2.6 | 9.0 | 3.4 | 7.1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function returns, the array will have been modified so that it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0     1      2     3     4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7.1 | 3.4 | 9.0 | 2.6 | 5.8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not return any value.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30.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r>
        <w:rPr>
          <w:rFonts w:ascii="Courier New" w:hAnsi="Courier New" w:cs="Courier New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" that takes as its arguments the following: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floating point values;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that tells how many floating point values are in the array.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return as its value the sum of the floating point values in the array. Thus, for example, if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that's passed to the function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r>
        <w:rPr>
          <w:rFonts w:ascii="Courier New" w:hAnsi="Courier New" w:cs="Courier New"/>
          <w:sz w:val="20"/>
          <w:szCs w:val="20"/>
        </w:rPr>
        <w:tab/>
        <w:t xml:space="preserve">1 </w:t>
      </w:r>
      <w:r>
        <w:rPr>
          <w:rFonts w:ascii="Courier New" w:hAnsi="Courier New" w:cs="Courier New"/>
          <w:sz w:val="20"/>
          <w:szCs w:val="20"/>
        </w:rPr>
        <w:tab/>
        <w:t xml:space="preserve">2 </w:t>
      </w:r>
      <w:r>
        <w:rPr>
          <w:rFonts w:ascii="Courier New" w:hAnsi="Courier New" w:cs="Courier New"/>
          <w:sz w:val="20"/>
          <w:szCs w:val="20"/>
        </w:rPr>
        <w:tab/>
        <w:t xml:space="preserve">3 </w:t>
      </w:r>
      <w:r>
        <w:rPr>
          <w:rFonts w:ascii="Courier New" w:hAnsi="Courier New" w:cs="Courier New"/>
          <w:sz w:val="20"/>
          <w:szCs w:val="20"/>
        </w:rPr>
        <w:tab/>
        <w:t>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5.8 | 2.6 | 9.0 | 3.4 | 7.1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 should return the value 27.9 as its value.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31.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sz w:val="24"/>
          <w:szCs w:val="24"/>
        </w:rPr>
        <w:t>location_of_largest</w:t>
      </w:r>
      <w:proofErr w:type="spellEnd"/>
      <w:r>
        <w:rPr>
          <w:rFonts w:ascii="Times New Roman" w:hAnsi="Times New Roman" w:cs="Times New Roman"/>
          <w:sz w:val="24"/>
          <w:szCs w:val="24"/>
        </w:rPr>
        <w:t>" that takes as its arguments the following: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integer values;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that tells how many integer values are in the array.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return as its value the subscript of the cell containing the largest of the values in the array.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for example, if the array that's passed to the function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r>
        <w:rPr>
          <w:rFonts w:ascii="Courier New" w:hAnsi="Courier New" w:cs="Courier New"/>
          <w:sz w:val="20"/>
          <w:szCs w:val="20"/>
        </w:rPr>
        <w:tab/>
        <w:t>1   2   3   4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 | 26 | 90 | 34 | 71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 should return the integer 2 as its value. If there is more than one cell containing the largest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 in the array, then the function should return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smallest </w:t>
      </w:r>
      <w:r>
        <w:rPr>
          <w:rFonts w:ascii="Times New Roman" w:hAnsi="Times New Roman" w:cs="Times New Roman"/>
          <w:sz w:val="24"/>
          <w:szCs w:val="24"/>
        </w:rPr>
        <w:t>of the subscripts of the cells containing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largest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values. For example, if the array that's passed to the function is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r>
        <w:rPr>
          <w:rFonts w:ascii="Courier New" w:hAnsi="Courier New" w:cs="Courier New"/>
          <w:sz w:val="20"/>
          <w:szCs w:val="20"/>
        </w:rPr>
        <w:tab/>
        <w:t>1    2    3    4   5    6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 | 26 | 91 | 34 | 70 | 91 | 88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largest value occurs in cells 2 and 5 , so the function should return the integer value 2 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32.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sz w:val="24"/>
          <w:szCs w:val="24"/>
        </w:rPr>
        <w:t>location_of_target</w:t>
      </w:r>
      <w:proofErr w:type="spellEnd"/>
      <w:r>
        <w:rPr>
          <w:rFonts w:ascii="Times New Roman" w:hAnsi="Times New Roman" w:cs="Times New Roman"/>
          <w:sz w:val="24"/>
          <w:szCs w:val="24"/>
        </w:rPr>
        <w:t>" that takes as its arguments the following: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integer values;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that tells how many integer values are in the array;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"target value".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determine whether the given target value occurs in any of the cells of the array, and if it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does</w:t>
      </w:r>
      <w:proofErr w:type="gramEnd"/>
      <w:r>
        <w:rPr>
          <w:rFonts w:ascii="Times New Roman" w:hAnsi="Times New Roman" w:cs="Times New Roman"/>
          <w:sz w:val="24"/>
          <w:szCs w:val="24"/>
        </w:rPr>
        <w:t>, the function should return the subscript of the cell containing the target value. If more than one of the cells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target value, then the function should return the largest subscript of the cells that contain the target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If the target value does not occur in any of the cells, then the function should return the sentinel value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Thus, for example, if the target value that's passed to the function is 34 and the array that's passed to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0     1    2    3   4    5    6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 | 26 | 91 | 34 | 70 | 34 | 88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target value occurs in cells 3 and 5 , so the function should return the integer value 5 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33.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sz w:val="24"/>
          <w:szCs w:val="24"/>
        </w:rPr>
        <w:t>rotate_right</w:t>
      </w:r>
      <w:proofErr w:type="spellEnd"/>
      <w:r>
        <w:rPr>
          <w:rFonts w:ascii="Times New Roman" w:hAnsi="Times New Roman" w:cs="Times New Roman"/>
          <w:sz w:val="24"/>
          <w:szCs w:val="24"/>
        </w:rPr>
        <w:t>" that takes as its arguments the following: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floating point values;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that tells the number of cells in the array;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shift the contents of each cell one place to the right, except for the contents of the last cell,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be moved into the cell with subscript 0 . Thus, for example, if the array passed to the function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0      1    2     3     4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5.8 | 2.6 | 9.1 | 3.4 | 7.0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function returns, the array will have been changed so that it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0     1     2      3     4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7.0 | 5.8 | 2.6 | 9.1 | 3.4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not return a value.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34.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sz w:val="24"/>
          <w:szCs w:val="24"/>
        </w:rPr>
        <w:t>shift_right</w:t>
      </w:r>
      <w:proofErr w:type="spellEnd"/>
      <w:r>
        <w:rPr>
          <w:rFonts w:ascii="Times New Roman" w:hAnsi="Times New Roman" w:cs="Times New Roman"/>
          <w:sz w:val="24"/>
          <w:szCs w:val="24"/>
        </w:rPr>
        <w:t>" that takes as its arguments the following: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floating point values;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 call it "</w:t>
      </w:r>
      <w:r>
        <w:rPr>
          <w:rFonts w:ascii="Courier New" w:hAnsi="Courier New" w:cs="Courier New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", that tells the leftmost cell of the part of the array to be shifted;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 call it "</w:t>
      </w:r>
      <w:r>
        <w:rPr>
          <w:rFonts w:ascii="Courier New" w:hAnsi="Courier New" w:cs="Courier New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", that tells the rightmost cell of the part of the array to be shifted;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positive integer, call it "</w:t>
      </w:r>
      <w:r>
        <w:rPr>
          <w:rFonts w:ascii="Courier New" w:hAnsi="Courier New" w:cs="Courier New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>" that tells how many cells to shift by.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function should make sure that </w:t>
      </w:r>
      <w:r>
        <w:rPr>
          <w:rFonts w:ascii="Courier New" w:hAnsi="Courier New" w:cs="Courier New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is less than or equal to </w:t>
      </w:r>
      <w:r>
        <w:rPr>
          <w:rFonts w:ascii="Courier New" w:hAnsi="Courier New" w:cs="Courier New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, and that </w:t>
      </w:r>
      <w:r>
        <w:rPr>
          <w:rFonts w:ascii="Courier New" w:hAnsi="Courier New" w:cs="Courier New"/>
          <w:sz w:val="24"/>
          <w:szCs w:val="24"/>
        </w:rPr>
        <w:t xml:space="preserve">distance </w:t>
      </w:r>
      <w:r>
        <w:rPr>
          <w:rFonts w:ascii="Times New Roman" w:hAnsi="Times New Roman" w:cs="Times New Roman"/>
          <w:sz w:val="24"/>
          <w:szCs w:val="24"/>
        </w:rPr>
        <w:t>is greater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zero. If either of these conditions fails, the function should return the value 1 to indicate an error.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it should shift by </w:t>
      </w:r>
      <w:r>
        <w:rPr>
          <w:rFonts w:ascii="Courier New" w:hAnsi="Courier New" w:cs="Courier New"/>
          <w:sz w:val="24"/>
          <w:szCs w:val="24"/>
        </w:rPr>
        <w:t xml:space="preserve">distance </w:t>
      </w:r>
      <w:r>
        <w:rPr>
          <w:rFonts w:ascii="Times New Roman" w:hAnsi="Times New Roman" w:cs="Times New Roman"/>
          <w:sz w:val="24"/>
          <w:szCs w:val="24"/>
        </w:rPr>
        <w:t>cells the contents of the array cells with subscripts running from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left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Courier New" w:hAnsi="Courier New" w:cs="Courier New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. Thus, for example, if the array passed to the function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0     1      2     3    4     5     6     7     8     9       </w:t>
      </w:r>
      <w:proofErr w:type="gramStart"/>
      <w:r>
        <w:rPr>
          <w:rFonts w:ascii="Courier New" w:hAnsi="Courier New" w:cs="Courier New"/>
          <w:sz w:val="20"/>
          <w:szCs w:val="20"/>
        </w:rPr>
        <w:t>10 ....</w:t>
      </w:r>
      <w:proofErr w:type="gramEnd"/>
    </w:p>
    <w:p w:rsidR="00555AEA" w:rsidRP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5.8 | 2.6 | 9.1 | 3.4 | 7.0 | 5.1 | 8.8 | 0.3 | -4.1 | 8.0 | 2.7 | etc.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Courier New" w:hAnsi="Courier New" w:cs="Courier New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has the value 3 , </w:t>
      </w:r>
      <w:r>
        <w:rPr>
          <w:rFonts w:ascii="Courier New" w:hAnsi="Courier New" w:cs="Courier New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 xml:space="preserve">has the value 7 , and </w:t>
      </w:r>
      <w:r>
        <w:rPr>
          <w:rFonts w:ascii="Courier New" w:hAnsi="Courier New" w:cs="Courier New"/>
          <w:sz w:val="24"/>
          <w:szCs w:val="24"/>
        </w:rPr>
        <w:t xml:space="preserve">distance </w:t>
      </w:r>
      <w:r>
        <w:rPr>
          <w:rFonts w:ascii="Times New Roman" w:hAnsi="Times New Roman" w:cs="Times New Roman"/>
          <w:sz w:val="24"/>
          <w:szCs w:val="24"/>
        </w:rPr>
        <w:t>has the value 2 , then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shift the contents of cells 3 , 4 , 5 , 6 , and 7 to the right by 2 cells, so that when the function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returns</w:t>
      </w:r>
      <w:proofErr w:type="gramEnd"/>
      <w:r>
        <w:rPr>
          <w:rFonts w:ascii="Times New Roman" w:hAnsi="Times New Roman" w:cs="Times New Roman"/>
          <w:sz w:val="24"/>
          <w:szCs w:val="24"/>
        </w:rPr>
        <w:t>, the array will have been changed so that it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0     1     2     3     4     5     6     7     8     9      </w:t>
      </w:r>
      <w:proofErr w:type="gramStart"/>
      <w:r>
        <w:rPr>
          <w:rFonts w:ascii="Courier New" w:hAnsi="Courier New" w:cs="Courier New"/>
          <w:sz w:val="20"/>
          <w:szCs w:val="20"/>
        </w:rPr>
        <w:t>10 ....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5.8 | 2.6 | 9.1 </w:t>
      </w:r>
      <w:proofErr w:type="gramStart"/>
      <w:r>
        <w:rPr>
          <w:rFonts w:ascii="Courier New" w:hAnsi="Courier New" w:cs="Courier New"/>
          <w:sz w:val="20"/>
          <w:szCs w:val="20"/>
        </w:rPr>
        <w:t>| ???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??? | 3.4 | 7.0 | 5.1 | 8.8 | 0.3 | 2.7 | etc.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 marks in cells 3 and 4 indicate that we don't care what numbers are in those cells when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returns. Note that the contents of cells 8 and 9 have changed, but the contents of cell 10 is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unchanged</w:t>
      </w:r>
      <w:proofErr w:type="gramEnd"/>
      <w:r>
        <w:rPr>
          <w:rFonts w:ascii="Times New Roman" w:hAnsi="Times New Roman" w:cs="Times New Roman"/>
          <w:sz w:val="24"/>
          <w:szCs w:val="24"/>
        </w:rPr>
        <w:t>. The function need not take any precautions against the possibility that the cells will be shifted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beyond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end of the array (the calling function should be careful not to let that happen).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35.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r>
        <w:rPr>
          <w:rFonts w:ascii="Courier New" w:hAnsi="Courier New" w:cs="Courier New"/>
          <w:sz w:val="24"/>
          <w:szCs w:val="24"/>
        </w:rPr>
        <w:t>subtotal</w:t>
      </w:r>
      <w:r>
        <w:rPr>
          <w:rFonts w:ascii="Times New Roman" w:hAnsi="Times New Roman" w:cs="Times New Roman"/>
          <w:sz w:val="24"/>
          <w:szCs w:val="24"/>
        </w:rPr>
        <w:t>" takes as its arguments the following: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floating point values;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that tells the number of cells in the array.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replace the contents of each cell with the sum of the contents of all the cells in the original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left end to the cell in question. Thus, for example, if the array passed to the function looks like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0     1      2     3     4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5.8 | 2.6 | 9.1 | 3.4 | 7.0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function returns, the array will have been changed so that it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0      1      2      3      4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5.8 | 8.4 | 17.5 | 20.9 | 27.9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5.8 + 2.6 = 8.4 and 5.8 + 2.6 + 9.1 = 17.5 and so on. Note that the contents of cell 0 are not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changed</w:t>
      </w:r>
      <w:proofErr w:type="gramEnd"/>
      <w:r>
        <w:rPr>
          <w:rFonts w:ascii="Times New Roman" w:hAnsi="Times New Roman" w:cs="Times New Roman"/>
          <w:sz w:val="24"/>
          <w:szCs w:val="24"/>
        </w:rPr>
        <w:t>. The function should not return a value.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36.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r>
        <w:rPr>
          <w:rFonts w:ascii="Courier New" w:hAnsi="Courier New" w:cs="Courier New"/>
          <w:sz w:val="24"/>
          <w:szCs w:val="24"/>
        </w:rPr>
        <w:t>concatenate</w:t>
      </w:r>
      <w:r>
        <w:rPr>
          <w:rFonts w:ascii="Times New Roman" w:hAnsi="Times New Roman" w:cs="Times New Roman"/>
          <w:sz w:val="24"/>
          <w:szCs w:val="24"/>
        </w:rPr>
        <w:t>" that copies the cells of one array into a larger array, and then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copies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cells of another array into the larger array just beyond the contents of the first array. The contents of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cells will be integers. The arguments will be as follows: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array that will be copied;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cells that will be copied from the first array;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second array that will be copied;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(4)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cells that will be copied from the second array;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large array into which all copying will be performed;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cells available in the large array.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function discovers that the number of cells in the large array is not large enough to hold all the numbers to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copied into it, then the function should return 0 to indicate failure. Otherwise it should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not alter the contents of the first two arrays. To take an example, if the first two arrays passed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 look like this:</w:t>
      </w:r>
    </w:p>
    <w:p w:rsidR="00555AEA" w:rsidRP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0    1     2    3    4    5    6     0    1    2    3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58 | 26 | 91 | 34 | 70 | 34 | 88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>29 | 41 | 10 | 66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>, provided the size of the large array is at least 11, the large array should look like this when the function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0    1    2    3    4    5    6    7    8    9    10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 | 26 | 91 | 34 | 70 | 34 | 88 | 29 | 41 | 10 | 66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37.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sz w:val="24"/>
          <w:szCs w:val="24"/>
        </w:rPr>
        <w:t>number_of_matches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that compares the initial parts of two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arrays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see how many pairs of cells match before a difference occurs. For example, if the arrays are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0 1 2 3 4 5 0 1 2 3 4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Error!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Error!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 should return the value 3 because only the first three pairs of cells in the arrays match (cell 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matches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cell 0, cell 1 matches cell 1, and cell 2 matches cell 2). Each of the character arrays will end with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whose ASCII value is zero; this character, called NUL, is denoted by </w:t>
      </w:r>
      <w:r>
        <w:rPr>
          <w:rFonts w:ascii="Courier New" w:hAnsi="Courier New" w:cs="Courier New"/>
          <w:sz w:val="24"/>
          <w:szCs w:val="24"/>
        </w:rPr>
        <w:t xml:space="preserve">'\0' </w:t>
      </w:r>
      <w:r>
        <w:rPr>
          <w:rFonts w:ascii="Times New Roman" w:hAnsi="Times New Roman" w:cs="Times New Roman"/>
          <w:sz w:val="24"/>
          <w:szCs w:val="24"/>
        </w:rPr>
        <w:t>in the C and C++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languages (see the two arrays shown above). The pairwise cell comparisons should not go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beyond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end of either array. If the two arrays are identical all the way to their terminating NUL characters,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non-NUL characters. The function should take only two parameters, namely the two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arrays to be compared.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38. </w:t>
      </w:r>
      <w:r>
        <w:rPr>
          <w:rFonts w:ascii="Times New Roman" w:hAnsi="Times New Roman" w:cs="Times New Roman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sz w:val="24"/>
          <w:szCs w:val="24"/>
        </w:rPr>
        <w:t>eliminate_duplicates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" that takes an array of integers in random order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eliminates all the duplicate integers in the array. The function should take two arguments: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integers;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that tells the number of cells in the array.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should not return a value, but if any duplicate integers are eliminated, then the function should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the argument that was passed to it so that the new value tells the number of distinct integers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array. Here is an example. Suppose the array passed to the function is as shown below, and the integer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passed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an argument to the function is 11.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0 1 2 3 4 5 6 7 8 9 10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 | 26 | 91 | 26 | 70 | 70 | 91 | 58 | 58 | 58 | 66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function should alter the array so that it looks like this: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0 1 2 3 4 5 6 7 8 9 10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58 | 26 | 91 | 70 | 66 </w:t>
      </w:r>
      <w:proofErr w:type="gramStart"/>
      <w:r>
        <w:rPr>
          <w:rFonts w:ascii="Courier New" w:hAnsi="Courier New" w:cs="Courier New"/>
          <w:sz w:val="20"/>
          <w:szCs w:val="20"/>
        </w:rPr>
        <w:t>| ??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?? | ?? | ?? | ?? | ??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should change the value of the argument so that it is 5 instead of 11 . The question marks in the cells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5th cell indicate that it does not matter what numbers are in those cells when the function returns.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39. </w:t>
      </w:r>
      <w:r>
        <w:rPr>
          <w:rFonts w:ascii="Times New Roman" w:hAnsi="Times New Roman" w:cs="Times New Roman"/>
          <w:sz w:val="24"/>
          <w:szCs w:val="24"/>
        </w:rPr>
        <w:t>Write an entire C++ program that reads a positive integer entered by an interactive user and then prints out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positive divisors of that integer in a column and in decreasing order. The program should allow the user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repeat this process as many times as the user likes. Initially, the program should inform the user about how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will behave. Then the program should prompt the user for each integer that the user wishes to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may be terminated in any of two ways. One way is to have the program halt if the user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integer that's negative or zero. In this case the user should be reminded with each prompt that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terminated in that way. Alternatively, after an integer has been entered and the divisors have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printed, the program can ask the user whether he/she wishes to enter another integer. In this case, when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accidentally enters a zero or negative integer to have its divisors calculated, the program should inform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that the input is unacceptable and should allow the user to try again (and again!).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 illustration of how the program and the interactive user might interact. The user's responses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are shown in bold italics.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program is designed to exhibit the positive divisors of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positive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integers supplied by you. The program will repeatedly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prompt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you to enter a positive integer. Each time you enter a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positive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integer, the program will print all the divisors of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your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integer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 a column and in decreasing order.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Please enter a positive integer: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36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18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3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Would you like to see the divisors of another integer (Y/N)? </w:t>
      </w:r>
      <w:proofErr w:type="gramStart"/>
      <w:r>
        <w:rPr>
          <w:rFonts w:ascii="Courier New" w:hAnsi="Courier New" w:cs="Courier New"/>
          <w:b/>
          <w:bCs/>
          <w:i/>
          <w:iCs/>
          <w:sz w:val="24"/>
          <w:szCs w:val="24"/>
        </w:rPr>
        <w:t>y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Please enter a positive integer: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-44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-44 is not a positive integer.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Please enter a positive integer: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is not a positive integer.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Please enter a positive integer: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109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109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Would you like to see the divisors of another integer (Y/N)? </w:t>
      </w:r>
      <w:proofErr w:type="gramStart"/>
      <w:r>
        <w:rPr>
          <w:rFonts w:ascii="Courier New" w:hAnsi="Courier New" w:cs="Courier New"/>
          <w:b/>
          <w:bCs/>
          <w:i/>
          <w:iCs/>
          <w:sz w:val="24"/>
          <w:szCs w:val="24"/>
        </w:rPr>
        <w:t>m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Please respond with Y (or y) for yes and N (or n) for no.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Would you like to see the divisors of another integer (Y/N)? </w:t>
      </w:r>
      <w:proofErr w:type="gramStart"/>
      <w:r>
        <w:rPr>
          <w:rFonts w:ascii="Courier New" w:hAnsi="Courier New" w:cs="Courier New"/>
          <w:b/>
          <w:bCs/>
          <w:i/>
          <w:iCs/>
          <w:sz w:val="24"/>
          <w:szCs w:val="24"/>
        </w:rPr>
        <w:t>n</w:t>
      </w:r>
      <w:proofErr w:type="gramEnd"/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3: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Pr="00555AEA">
        <w:rPr>
          <w:rFonts w:ascii="LMRoman12-Regular-Identity-H" w:hAnsi="LMRoman12-Regular-Identity-H" w:cs="LMRoman12-Regular-Identity-H"/>
          <w:sz w:val="26"/>
          <w:szCs w:val="26"/>
        </w:rPr>
        <w:t xml:space="preserve"> 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Write a program that uses </w:t>
      </w:r>
      <w:proofErr w:type="spellStart"/>
      <w:proofErr w:type="gramStart"/>
      <w:r>
        <w:rPr>
          <w:rFonts w:ascii="InconsolataLGC" w:eastAsia="InconsolataLGC" w:hAnsi="LMRoman12-Regular-Identity-H" w:cs="InconsolataLGC"/>
          <w:sz w:val="21"/>
          <w:szCs w:val="21"/>
        </w:rPr>
        <w:t>printf</w:t>
      </w:r>
      <w:proofErr w:type="spellEnd"/>
      <w:r w:rsidR="00200EE9">
        <w:rPr>
          <w:rFonts w:ascii="InconsolataLGC" w:eastAsia="InconsolataLGC" w:hAnsi="LMRoman12-Regular-Identity-H" w:cs="InconsolataLGC"/>
          <w:sz w:val="21"/>
          <w:szCs w:val="21"/>
        </w:rPr>
        <w:t>(</w:t>
      </w:r>
      <w:proofErr w:type="gramEnd"/>
      <w:r w:rsidR="00200EE9">
        <w:rPr>
          <w:rFonts w:ascii="InconsolataLGC" w:eastAsia="InconsolataLGC" w:hAnsi="LMRoman12-Regular-Identity-H" w:cs="InconsolataLGC"/>
          <w:sz w:val="21"/>
          <w:szCs w:val="21"/>
        </w:rPr>
        <w:t>)</w:t>
      </w:r>
      <w:r>
        <w:rPr>
          <w:rFonts w:ascii="InconsolataLGC" w:eastAsia="InconsolataLGC" w:hAnsi="LMRoman12-Regular-Identity-H" w:cs="InconsolataLGC"/>
          <w:sz w:val="21"/>
          <w:szCs w:val="21"/>
        </w:rPr>
        <w:t xml:space="preserve"> </w:t>
      </w:r>
      <w:r>
        <w:rPr>
          <w:rFonts w:ascii="LMRoman12-Regular-Identity-H" w:hAnsi="LMRoman12-Regular-Identity-H" w:cs="LMRoman12-Regular-Identity-H"/>
          <w:sz w:val="26"/>
          <w:szCs w:val="26"/>
        </w:rPr>
        <w:t>to print all the numbers from 1 to 100,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sz w:val="26"/>
          <w:szCs w:val="26"/>
        </w:rPr>
        <w:t>with</w:t>
      </w:r>
      <w:proofErr w:type="gramEnd"/>
      <w:r>
        <w:rPr>
          <w:rFonts w:ascii="LMRoman12-Regular-Identity-H" w:hAnsi="LMRoman12-Regular-Identity-H" w:cs="LMRoman12-Regular-Identity-H"/>
          <w:sz w:val="26"/>
          <w:szCs w:val="26"/>
        </w:rPr>
        <w:t xml:space="preserve"> two exceptions. For numbers divisible by 3, print </w:t>
      </w:r>
      <w:r>
        <w:rPr>
          <w:rFonts w:ascii="InconsolataLGC" w:eastAsia="InconsolataLGC" w:hAnsi="LMRoman12-Regular-Identity-H" w:cs="InconsolataLGC"/>
          <w:sz w:val="21"/>
          <w:szCs w:val="21"/>
        </w:rPr>
        <w:t xml:space="preserve">"Fizz" </w:t>
      </w:r>
      <w:r>
        <w:rPr>
          <w:rFonts w:ascii="LMRoman12-Regular-Identity-H" w:hAnsi="LMRoman12-Regular-Identity-H" w:cs="LMRoman12-Regular-Identity-H"/>
          <w:sz w:val="26"/>
          <w:szCs w:val="26"/>
        </w:rPr>
        <w:t>instead of the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sz w:val="26"/>
          <w:szCs w:val="26"/>
        </w:rPr>
        <w:t>number</w:t>
      </w:r>
      <w:proofErr w:type="gramEnd"/>
      <w:r>
        <w:rPr>
          <w:rFonts w:ascii="LMRoman12-Regular-Identity-H" w:hAnsi="LMRoman12-Regular-Identity-H" w:cs="LMRoman12-Regular-Identity-H"/>
          <w:sz w:val="26"/>
          <w:szCs w:val="26"/>
        </w:rPr>
        <w:t xml:space="preserve">, and for numbers divisible by 5 (and not 3), print </w:t>
      </w:r>
      <w:r>
        <w:rPr>
          <w:rFonts w:ascii="InconsolataLGC" w:eastAsia="InconsolataLGC" w:hAnsi="LMRoman12-Regular-Identity-H" w:cs="InconsolataLGC"/>
          <w:sz w:val="21"/>
          <w:szCs w:val="21"/>
        </w:rPr>
        <w:t xml:space="preserve">"Buzz" </w:t>
      </w:r>
      <w:r>
        <w:rPr>
          <w:rFonts w:ascii="LMRoman12-Regular-Identity-H" w:hAnsi="LMRoman12-Regular-Identity-H" w:cs="LMRoman12-Regular-Identity-H"/>
          <w:sz w:val="26"/>
          <w:szCs w:val="26"/>
        </w:rPr>
        <w:t>instead.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 xml:space="preserve">When you have that working, modify your program to print </w:t>
      </w:r>
      <w:r>
        <w:rPr>
          <w:rFonts w:ascii="InconsolataLGC" w:eastAsia="InconsolataLGC" w:hAnsi="LMRoman12-Regular-Identity-H" w:cs="InconsolataLGC"/>
          <w:sz w:val="21"/>
          <w:szCs w:val="21"/>
        </w:rPr>
        <w:t>"</w:t>
      </w:r>
      <w:proofErr w:type="spellStart"/>
      <w:r>
        <w:rPr>
          <w:rFonts w:ascii="InconsolataLGC" w:eastAsia="InconsolataLGC" w:hAnsi="LMRoman12-Regular-Identity-H" w:cs="InconsolataLGC"/>
          <w:sz w:val="21"/>
          <w:szCs w:val="21"/>
        </w:rPr>
        <w:t>FizzBuzz</w:t>
      </w:r>
      <w:proofErr w:type="spellEnd"/>
      <w:r>
        <w:rPr>
          <w:rFonts w:ascii="InconsolataLGC" w:eastAsia="InconsolataLGC" w:hAnsi="LMRoman12-Regular-Identity-H" w:cs="InconsolataLGC"/>
          <w:sz w:val="21"/>
          <w:szCs w:val="21"/>
        </w:rPr>
        <w:t xml:space="preserve">" </w:t>
      </w:r>
      <w:r>
        <w:rPr>
          <w:rFonts w:ascii="LMRoman12-Regular-Identity-H" w:hAnsi="LMRoman12-Regular-Identity-H" w:cs="LMRoman12-Regular-Identity-H"/>
          <w:sz w:val="26"/>
          <w:szCs w:val="26"/>
        </w:rPr>
        <w:t>for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LMRoman12-Regular-Identity-H" w:cs="InconsolataLGC"/>
          <w:sz w:val="21"/>
          <w:szCs w:val="21"/>
        </w:rPr>
      </w:pPr>
      <w:proofErr w:type="gramStart"/>
      <w:r>
        <w:rPr>
          <w:rFonts w:ascii="LMRoman12-Regular-Identity-H" w:hAnsi="LMRoman12-Regular-Identity-H" w:cs="LMRoman12-Regular-Identity-H"/>
          <w:sz w:val="26"/>
          <w:szCs w:val="26"/>
        </w:rPr>
        <w:t>numbers</w:t>
      </w:r>
      <w:proofErr w:type="gramEnd"/>
      <w:r>
        <w:rPr>
          <w:rFonts w:ascii="LMRoman12-Regular-Identity-H" w:hAnsi="LMRoman12-Regular-Identity-H" w:cs="LMRoman12-Regular-Identity-H"/>
          <w:sz w:val="26"/>
          <w:szCs w:val="26"/>
        </w:rPr>
        <w:t xml:space="preserve"> that are divisible by both 3 and 5 (and still print </w:t>
      </w:r>
      <w:r>
        <w:rPr>
          <w:rFonts w:ascii="InconsolataLGC" w:eastAsia="InconsolataLGC" w:hAnsi="LMRoman12-Regular-Identity-H" w:cs="InconsolataLGC"/>
          <w:sz w:val="21"/>
          <w:szCs w:val="21"/>
        </w:rPr>
        <w:t xml:space="preserve">"Fizz" 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or </w:t>
      </w:r>
      <w:r>
        <w:rPr>
          <w:rFonts w:ascii="InconsolataLGC" w:eastAsia="InconsolataLGC" w:hAnsi="LMRoman12-Regular-Identity-H" w:cs="InconsolataLGC"/>
          <w:sz w:val="21"/>
          <w:szCs w:val="21"/>
        </w:rPr>
        <w:t>"Buzz"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sz w:val="26"/>
          <w:szCs w:val="26"/>
        </w:rPr>
        <w:t>for</w:t>
      </w:r>
      <w:proofErr w:type="gramEnd"/>
      <w:r>
        <w:rPr>
          <w:rFonts w:ascii="LMRoman12-Regular-Identity-H" w:hAnsi="LMRoman12-Regular-Identity-H" w:cs="LMRoman12-Regular-Identity-H"/>
          <w:sz w:val="26"/>
          <w:szCs w:val="26"/>
        </w:rPr>
        <w:t xml:space="preserve"> numbers divisible by only one of those).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(This is actually an interview question that has been claimed to weed out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sz w:val="26"/>
          <w:szCs w:val="26"/>
        </w:rPr>
        <w:t>a</w:t>
      </w:r>
      <w:proofErr w:type="gramEnd"/>
      <w:r>
        <w:rPr>
          <w:rFonts w:ascii="LMRoman12-Regular-Identity-H" w:hAnsi="LMRoman12-Regular-Identity-H" w:cs="LMRoman12-Regular-Identity-H"/>
          <w:sz w:val="26"/>
          <w:szCs w:val="26"/>
        </w:rPr>
        <w:t xml:space="preserve"> significant percentage of programmer candidates. So if you solved it, your</w:t>
      </w:r>
    </w:p>
    <w:p w:rsidR="00555AEA" w:rsidRDefault="00555AEA" w:rsidP="00555AEA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sz w:val="26"/>
          <w:szCs w:val="26"/>
        </w:rPr>
        <w:t>labor</w:t>
      </w:r>
      <w:proofErr w:type="gramEnd"/>
      <w:r>
        <w:rPr>
          <w:rFonts w:ascii="LMRoman12-Regular-Identity-H" w:hAnsi="LMRoman12-Regular-Identity-H" w:cs="LMRoman12-Regular-Identity-H"/>
          <w:sz w:val="26"/>
          <w:szCs w:val="26"/>
        </w:rPr>
        <w:t xml:space="preserve"> market value just went up.)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Cinzel-Bold-Identity-H" w:hAnsi="Cinzel-Bold-Identity-H" w:cs="Cinzel-Bold-Identity-H"/>
          <w:b/>
          <w:bCs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b/>
          <w:i/>
          <w:sz w:val="26"/>
          <w:szCs w:val="26"/>
          <w:u w:val="single"/>
        </w:rPr>
        <w:t>2.</w:t>
      </w:r>
      <w:r w:rsidRPr="00200EE9">
        <w:rPr>
          <w:rFonts w:ascii="Cinzel-Bold-Identity-H" w:hAnsi="Cinzel-Bold-Identity-H" w:cs="Cinzel-Bold-Identity-H"/>
          <w:b/>
          <w:bCs/>
          <w:color w:val="000000"/>
          <w:sz w:val="26"/>
          <w:szCs w:val="26"/>
        </w:rPr>
        <w:t xml:space="preserve"> </w:t>
      </w:r>
      <w:r>
        <w:rPr>
          <w:rFonts w:ascii="Cinzel-Bold-Identity-H" w:hAnsi="Cinzel-Bold-Identity-H" w:cs="Cinzel-Bold-Identity-H"/>
          <w:b/>
          <w:bCs/>
          <w:color w:val="000000"/>
          <w:sz w:val="26"/>
          <w:szCs w:val="26"/>
        </w:rPr>
        <w:t>Minimum</w:t>
      </w:r>
    </w:p>
    <w:p w:rsidR="00200EE9" w:rsidRP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Cinzel-Bold-Identity-H" w:hAnsi="Cinzel-Bold-Identity-H" w:cs="Cinzel-Bold-Identity-H"/>
          <w:b/>
          <w:bCs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Write a function</w:t>
      </w:r>
      <w:r>
        <w:rPr>
          <w:rFonts w:ascii="Cinzel-Bold-Identity-H" w:hAnsi="Cinzel-Bold-Identity-H" w:cs="Cinzel-Bold-Identity-H"/>
          <w:b/>
          <w:bCs/>
          <w:color w:val="000000"/>
          <w:sz w:val="26"/>
          <w:szCs w:val="26"/>
        </w:rPr>
        <w:t xml:space="preserve"> </w:t>
      </w:r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 xml:space="preserve">min 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that takes two arguments and returns their minimum and another that returns their </w:t>
      </w:r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 xml:space="preserve">max 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maximum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Cinzel-Bold-Identity-H" w:hAnsi="Cinzel-Bold-Identity-H" w:cs="Cinzel-Bold-Identity-H"/>
          <w:b/>
          <w:bCs/>
          <w:color w:val="000000"/>
          <w:sz w:val="26"/>
          <w:szCs w:val="26"/>
        </w:rPr>
      </w:pPr>
      <w:r>
        <w:rPr>
          <w:rFonts w:ascii="Cinzel-Bold-Identity-H" w:hAnsi="Cinzel-Bold-Identity-H" w:cs="Cinzel-Bold-Identity-H"/>
          <w:b/>
          <w:bCs/>
          <w:color w:val="000000"/>
          <w:sz w:val="26"/>
          <w:szCs w:val="26"/>
        </w:rPr>
        <w:t>Recursion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We’ve seen that </w:t>
      </w:r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 xml:space="preserve">% 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(the remainder operator) can be used to test whether a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number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is even or odd by using </w:t>
      </w:r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 xml:space="preserve">% 2 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to see whether it’s divisible by two. Here’s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another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way to define whether a positive whole number is even or odd: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55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• Zero is even.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• One is odd.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• For any other number </w:t>
      </w:r>
      <w:r>
        <w:rPr>
          <w:rFonts w:ascii="LMRoman12-Italic-Identity-H" w:hAnsi="LMRoman12-Italic-Identity-H" w:cs="LMRoman12-Italic-Identity-H"/>
          <w:i/>
          <w:iCs/>
          <w:color w:val="000000"/>
          <w:sz w:val="26"/>
          <w:szCs w:val="26"/>
        </w:rPr>
        <w:t>N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, its evenness is the same as </w:t>
      </w:r>
      <w:r>
        <w:rPr>
          <w:rFonts w:ascii="LMRoman12-Italic-Identity-H" w:hAnsi="LMRoman12-Italic-Identity-H" w:cs="LMRoman12-Italic-Identity-H"/>
          <w:i/>
          <w:iCs/>
          <w:color w:val="000000"/>
          <w:sz w:val="26"/>
          <w:szCs w:val="26"/>
        </w:rPr>
        <w:t xml:space="preserve">N 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- 2.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Define a recursive function </w:t>
      </w:r>
      <w:proofErr w:type="spellStart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isEven</w:t>
      </w:r>
      <w:proofErr w:type="spellEnd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 xml:space="preserve"> 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corresponding to this description. The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function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should accept a single parameter (a positive, whole number) and return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a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Boolean.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Test it on 50 and 75. See how it behaves on -1. Why? Can you think of a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way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to fix this?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Cinzel-Bold-Identity-H" w:hAnsi="Cinzel-Bold-Identity-H" w:cs="Cinzel-Bold-Identity-H"/>
          <w:b/>
          <w:bCs/>
          <w:color w:val="000000"/>
          <w:sz w:val="26"/>
          <w:szCs w:val="26"/>
        </w:rPr>
      </w:pPr>
      <w:r>
        <w:rPr>
          <w:rFonts w:ascii="Cinzel-Bold-Identity-H" w:hAnsi="Cinzel-Bold-Identity-H" w:cs="Cinzel-Bold-Identity-H"/>
          <w:b/>
          <w:bCs/>
          <w:color w:val="000000"/>
          <w:sz w:val="26"/>
          <w:szCs w:val="26"/>
        </w:rPr>
        <w:lastRenderedPageBreak/>
        <w:t>Bean counting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You can get the </w:t>
      </w: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Nth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character, or letter, from a string by writing </w:t>
      </w:r>
      <w:proofErr w:type="spellStart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string_name</w:t>
      </w:r>
      <w:proofErr w:type="spellEnd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[n]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.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The returned value will be a string containing only one character (for example,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"</w:t>
      </w:r>
      <w:proofErr w:type="gramStart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b</w:t>
      </w:r>
      <w:proofErr w:type="gramEnd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"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). The first character has position 0, which causes the last one to be found at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position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</w:t>
      </w:r>
      <w:proofErr w:type="spellStart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string.length</w:t>
      </w:r>
      <w:proofErr w:type="spellEnd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 xml:space="preserve"> - 1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. In other words, a two-character string has length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and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its characters have positions 0 and 1.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Write a function </w:t>
      </w:r>
      <w:proofErr w:type="spellStart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countBs</w:t>
      </w:r>
      <w:proofErr w:type="spellEnd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 xml:space="preserve"> 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that takes a string as its only argument and returns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a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number that indicates how many uppercase “B” characters there are in the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string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.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Next, write a function called </w:t>
      </w:r>
      <w:proofErr w:type="spellStart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countChar</w:t>
      </w:r>
      <w:proofErr w:type="spellEnd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 xml:space="preserve"> 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that behaves like </w:t>
      </w:r>
      <w:proofErr w:type="spellStart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countBs</w:t>
      </w:r>
      <w:proofErr w:type="spell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, except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it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takes a second argument that indicates the character that is to be counted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(</w:t>
      </w: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rather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than counting only uppercase “B” characters). Rewr</w:t>
      </w:r>
      <w:bookmarkStart w:id="2" w:name="_GoBack"/>
      <w:bookmarkEnd w:id="2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ite </w:t>
      </w:r>
      <w:proofErr w:type="spellStart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>countBs</w:t>
      </w:r>
      <w:proofErr w:type="spellEnd"/>
      <w:r>
        <w:rPr>
          <w:rFonts w:ascii="InconsolataLGC" w:eastAsia="InconsolataLGC" w:hAnsi="Cinzel-Bold-Identity-H" w:cs="InconsolataLGC"/>
          <w:color w:val="000000"/>
          <w:sz w:val="21"/>
          <w:szCs w:val="21"/>
        </w:rPr>
        <w:t xml:space="preserve"> </w:t>
      </w: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to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proofErr w:type="gramStart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make</w:t>
      </w:r>
      <w:proofErr w:type="gramEnd"/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 xml:space="preserve"> use of this new function.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6"/>
          <w:szCs w:val="26"/>
        </w:rPr>
      </w:pPr>
      <w:r>
        <w:rPr>
          <w:rFonts w:ascii="LMRoman12-Regular-Identity-H" w:hAnsi="LMRoman12-Regular-Identity-H" w:cs="LMRoman12-Regular-Identity-H"/>
          <w:color w:val="000000"/>
          <w:sz w:val="26"/>
          <w:szCs w:val="26"/>
        </w:rPr>
        <w:t>56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</w:pPr>
      <w:r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  <w:t>“On two occasions I have been asked, ‘Pray, Mr. Babbage, if you put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</w:pPr>
      <w:proofErr w:type="gramStart"/>
      <w:r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  <w:t>into</w:t>
      </w:r>
      <w:proofErr w:type="gramEnd"/>
      <w:r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  <w:t xml:space="preserve"> the machine wrong figures, will the right answers come out?’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</w:pPr>
      <w:r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  <w:t>[...] I am not able rightly to apprehend the kind of confusion of ideas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</w:pPr>
      <w:proofErr w:type="gramStart"/>
      <w:r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  <w:t>that</w:t>
      </w:r>
      <w:proofErr w:type="gramEnd"/>
      <w:r>
        <w:rPr>
          <w:rFonts w:ascii="LMRoman12-Italic-Identity-H" w:hAnsi="LMRoman12-Italic-Identity-H" w:cs="LMRoman12-Italic-Identity-H"/>
          <w:i/>
          <w:iCs/>
          <w:color w:val="000000"/>
          <w:sz w:val="24"/>
          <w:szCs w:val="24"/>
        </w:rPr>
        <w:t xml:space="preserve"> could provoke such a question.”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sz w:val="24"/>
          <w:szCs w:val="24"/>
        </w:rPr>
      </w:pPr>
      <w:r>
        <w:rPr>
          <w:rFonts w:ascii="LMRoman12-Regular-Identity-H" w:hAnsi="LMRoman12-Regular-Identity-H" w:cs="LMRoman12-Regular-Identity-H"/>
          <w:color w:val="000000"/>
          <w:sz w:val="24"/>
          <w:szCs w:val="24"/>
        </w:rPr>
        <w:t>—Charles Babbage, Passages from the Life of a Philosopher (1864)</w:t>
      </w:r>
    </w:p>
    <w:p w:rsid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</w:p>
    <w:p w:rsidR="00200EE9" w:rsidRPr="00200EE9" w:rsidRDefault="00200EE9" w:rsidP="00200EE9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LMRoman12-Regular-Identity-H" w:cs="InconsolataLGC"/>
          <w:sz w:val="21"/>
          <w:szCs w:val="21"/>
        </w:rPr>
      </w:pPr>
      <w:proofErr w:type="gramStart"/>
      <w:r>
        <w:rPr>
          <w:rFonts w:ascii="LMRoman12-Regular-Identity-H" w:hAnsi="LMRoman12-Regular-Identity-H" w:cs="LMRoman12-Regular-Identity-H"/>
          <w:sz w:val="26"/>
          <w:szCs w:val="26"/>
        </w:rPr>
        <w:t>write</w:t>
      </w:r>
      <w:proofErr w:type="gramEnd"/>
      <w:r>
        <w:rPr>
          <w:rFonts w:ascii="LMRoman12-Regular-Identity-H" w:hAnsi="LMRoman12-Regular-Identity-H" w:cs="LMRoman12-Regular-Identity-H"/>
          <w:sz w:val="26"/>
          <w:szCs w:val="26"/>
        </w:rPr>
        <w:t xml:space="preserve"> two functions, </w:t>
      </w:r>
      <w:proofErr w:type="spellStart"/>
      <w:r>
        <w:rPr>
          <w:rFonts w:ascii="InconsolataLGC" w:eastAsia="InconsolataLGC" w:hAnsi="LMRoman12-Regular-Identity-H" w:cs="InconsolataLGC"/>
          <w:sz w:val="21"/>
          <w:szCs w:val="21"/>
        </w:rPr>
        <w:t>reverseArray</w:t>
      </w:r>
      <w:proofErr w:type="spellEnd"/>
      <w:r>
        <w:rPr>
          <w:rFonts w:ascii="InconsolataLGC" w:eastAsia="InconsolataLGC" w:hAnsi="LMRoman12-Regular-Identity-H" w:cs="InconsolataLGC"/>
          <w:sz w:val="21"/>
          <w:szCs w:val="21"/>
        </w:rPr>
        <w:t xml:space="preserve"> 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and </w:t>
      </w:r>
      <w:proofErr w:type="spellStart"/>
      <w:r>
        <w:rPr>
          <w:rFonts w:ascii="InconsolataLGC" w:eastAsia="InconsolataLGC" w:hAnsi="LMRoman12-Regular-Identity-H" w:cs="InconsolataLGC"/>
          <w:sz w:val="21"/>
          <w:szCs w:val="21"/>
        </w:rPr>
        <w:t>reverseArrayInPlace</w:t>
      </w:r>
      <w:proofErr w:type="spellEnd"/>
      <w:r>
        <w:rPr>
          <w:rFonts w:ascii="LMRoman12-Regular-Identity-H" w:hAnsi="LMRoman12-Regular-Identity-H" w:cs="LMRoman12-Regular-Identity-H"/>
          <w:sz w:val="26"/>
          <w:szCs w:val="26"/>
        </w:rPr>
        <w:t xml:space="preserve">. The first, </w:t>
      </w:r>
      <w:proofErr w:type="spellStart"/>
      <w:r>
        <w:rPr>
          <w:rFonts w:ascii="InconsolataLGC" w:eastAsia="InconsolataLGC" w:hAnsi="LMRoman12-Regular-Identity-H" w:cs="InconsolataLGC"/>
          <w:sz w:val="21"/>
          <w:szCs w:val="21"/>
        </w:rPr>
        <w:t>reverseArray</w:t>
      </w:r>
      <w:proofErr w:type="spellEnd"/>
      <w:r>
        <w:rPr>
          <w:rFonts w:ascii="LMRoman12-Regular-Identity-H" w:hAnsi="LMRoman12-Regular-Identity-H" w:cs="LMRoman12-Regular-Identity-H"/>
          <w:sz w:val="26"/>
          <w:szCs w:val="26"/>
        </w:rPr>
        <w:t>, takes an array as argument</w:t>
      </w:r>
      <w:r>
        <w:rPr>
          <w:rFonts w:ascii="InconsolataLGC" w:eastAsia="InconsolataLGC" w:hAnsi="LMRoman12-Regular-Identity-H" w:cs="InconsolataLGC"/>
          <w:sz w:val="21"/>
          <w:szCs w:val="21"/>
        </w:rPr>
        <w:t xml:space="preserve"> 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and produces a </w:t>
      </w:r>
      <w:r>
        <w:rPr>
          <w:rFonts w:ascii="LMRoman12-Italic-Identity-H" w:hAnsi="LMRoman12-Italic-Identity-H" w:cs="LMRoman12-Italic-Identity-H"/>
          <w:i/>
          <w:iCs/>
          <w:sz w:val="26"/>
          <w:szCs w:val="26"/>
        </w:rPr>
        <w:t xml:space="preserve">new </w:t>
      </w:r>
      <w:r>
        <w:rPr>
          <w:rFonts w:ascii="LMRoman12-Regular-Identity-H" w:hAnsi="LMRoman12-Regular-Identity-H" w:cs="LMRoman12-Regular-Identity-H"/>
          <w:sz w:val="26"/>
          <w:szCs w:val="26"/>
        </w:rPr>
        <w:t>array that has the same elements in the inverse order</w:t>
      </w:r>
    </w:p>
    <w:sectPr w:rsidR="00200EE9" w:rsidRPr="0020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2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LG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nzel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01"/>
    <w:rsid w:val="00074A16"/>
    <w:rsid w:val="00200EE9"/>
    <w:rsid w:val="002A2901"/>
    <w:rsid w:val="002E1A2E"/>
    <w:rsid w:val="00555AEA"/>
    <w:rsid w:val="00740D68"/>
    <w:rsid w:val="00A93E40"/>
    <w:rsid w:val="00D1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4C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1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074A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1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074A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74E77-F121-424E-AC9A-11DE593B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3187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nfor</dc:creator>
  <cp:lastModifiedBy>nfor</cp:lastModifiedBy>
  <cp:revision>2</cp:revision>
  <dcterms:created xsi:type="dcterms:W3CDTF">2020-03-25T19:44:00Z</dcterms:created>
  <dcterms:modified xsi:type="dcterms:W3CDTF">2020-04-04T09:03:00Z</dcterms:modified>
</cp:coreProperties>
</file>