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5B3" w:rsidRDefault="004465B3" w:rsidP="004465B3">
      <w:pPr>
        <w:jc w:val="center"/>
        <w:rPr>
          <w:rFonts w:ascii="Baskerville Old Face" w:hAnsi="Baskerville Old Face"/>
          <w:b/>
          <w:sz w:val="40"/>
          <w:szCs w:val="40"/>
          <w:u w:val="single"/>
        </w:rPr>
      </w:pPr>
      <w:r>
        <w:rPr>
          <w:rFonts w:ascii="Baskerville Old Face" w:hAnsi="Baskerville Old Face"/>
          <w:b/>
          <w:sz w:val="40"/>
          <w:szCs w:val="40"/>
        </w:rPr>
        <w:t xml:space="preserve">MADE-UP PROGRAMMING EXERCISES FOR STRUCTURED PROGRAMMING IN </w:t>
      </w:r>
      <w:r w:rsidRPr="004465B3">
        <w:rPr>
          <w:rFonts w:ascii="Baskerville Old Face" w:hAnsi="Baskerville Old Face"/>
          <w:b/>
          <w:sz w:val="40"/>
          <w:szCs w:val="40"/>
          <w:u w:val="single"/>
        </w:rPr>
        <w:t xml:space="preserve">C </w:t>
      </w:r>
      <w:r>
        <w:rPr>
          <w:rFonts w:ascii="Baskerville Old Face" w:hAnsi="Baskerville Old Face"/>
          <w:b/>
          <w:sz w:val="40"/>
          <w:szCs w:val="40"/>
        </w:rPr>
        <w:t xml:space="preserve">and </w:t>
      </w:r>
      <w:r w:rsidRPr="004465B3">
        <w:rPr>
          <w:rFonts w:ascii="Baskerville Old Face" w:hAnsi="Baskerville Old Face"/>
          <w:b/>
          <w:sz w:val="40"/>
          <w:szCs w:val="40"/>
          <w:u w:val="single"/>
        </w:rPr>
        <w:t>C++</w:t>
      </w:r>
    </w:p>
    <w:p w:rsidR="004465B3" w:rsidRDefault="004465B3" w:rsidP="004465B3">
      <w:pPr>
        <w:tabs>
          <w:tab w:val="left" w:pos="360"/>
        </w:tabs>
        <w:rPr>
          <w:rFonts w:ascii="Times New Roman" w:hAnsi="Times New Roman" w:cs="Times New Roman"/>
          <w:sz w:val="28"/>
          <w:szCs w:val="28"/>
        </w:rPr>
      </w:pPr>
      <w:proofErr w:type="gramStart"/>
      <w:r>
        <w:rPr>
          <w:rFonts w:ascii="Times New Roman" w:hAnsi="Times New Roman" w:cs="Times New Roman"/>
          <w:sz w:val="28"/>
          <w:szCs w:val="28"/>
        </w:rPr>
        <w:t>1.Write</w:t>
      </w:r>
      <w:proofErr w:type="gramEnd"/>
      <w:r>
        <w:rPr>
          <w:rFonts w:ascii="Times New Roman" w:hAnsi="Times New Roman" w:cs="Times New Roman"/>
          <w:sz w:val="28"/>
          <w:szCs w:val="28"/>
        </w:rPr>
        <w:t xml:space="preserve"> a program to </w:t>
      </w:r>
    </w:p>
    <w:p w:rsidR="004465B3" w:rsidRDefault="004465B3" w:rsidP="004465B3">
      <w:pPr>
        <w:tabs>
          <w:tab w:val="left" w:pos="360"/>
        </w:tabs>
        <w:rPr>
          <w:rFonts w:ascii="Times New Roman" w:hAnsi="Times New Roman" w:cs="Times New Roman"/>
          <w:sz w:val="28"/>
          <w:szCs w:val="28"/>
        </w:rPr>
      </w:pPr>
      <w:r>
        <w:rPr>
          <w:rFonts w:ascii="Times New Roman" w:hAnsi="Times New Roman" w:cs="Times New Roman"/>
          <w:sz w:val="28"/>
          <w:szCs w:val="28"/>
        </w:rPr>
        <w:t>-add all odd numbers between (1 and 100, 1 and n, a and b)</w:t>
      </w:r>
    </w:p>
    <w:p w:rsidR="004465B3" w:rsidRDefault="004465B3" w:rsidP="004465B3">
      <w:pPr>
        <w:tabs>
          <w:tab w:val="left" w:pos="360"/>
        </w:tabs>
        <w:rPr>
          <w:rFonts w:ascii="Times New Roman" w:hAnsi="Times New Roman" w:cs="Times New Roman"/>
          <w:sz w:val="28"/>
          <w:szCs w:val="28"/>
        </w:rPr>
      </w:pPr>
      <w:r>
        <w:rPr>
          <w:rFonts w:ascii="Times New Roman" w:hAnsi="Times New Roman" w:cs="Times New Roman"/>
          <w:sz w:val="28"/>
          <w:szCs w:val="28"/>
        </w:rPr>
        <w:t>-</w:t>
      </w:r>
      <w:r w:rsidRPr="004465B3">
        <w:rPr>
          <w:rFonts w:ascii="Times New Roman" w:hAnsi="Times New Roman" w:cs="Times New Roman"/>
          <w:sz w:val="28"/>
          <w:szCs w:val="28"/>
        </w:rPr>
        <w:t xml:space="preserve"> </w:t>
      </w:r>
      <w:r>
        <w:rPr>
          <w:rFonts w:ascii="Times New Roman" w:hAnsi="Times New Roman" w:cs="Times New Roman"/>
          <w:sz w:val="28"/>
          <w:szCs w:val="28"/>
        </w:rPr>
        <w:t>add all even numbers between (1 and 100, 1 and n, a and b)</w:t>
      </w:r>
    </w:p>
    <w:p w:rsidR="004465B3" w:rsidRDefault="004465B3" w:rsidP="004465B3">
      <w:pPr>
        <w:tabs>
          <w:tab w:val="left" w:pos="360"/>
        </w:tabs>
        <w:rPr>
          <w:rFonts w:ascii="Times New Roman" w:hAnsi="Times New Roman" w:cs="Times New Roman"/>
          <w:sz w:val="28"/>
          <w:szCs w:val="28"/>
        </w:rPr>
      </w:pPr>
      <w:r>
        <w:rPr>
          <w:rFonts w:ascii="Times New Roman" w:hAnsi="Times New Roman" w:cs="Times New Roman"/>
          <w:sz w:val="28"/>
          <w:szCs w:val="28"/>
        </w:rPr>
        <w:t>-</w:t>
      </w:r>
      <w:r w:rsidRPr="004465B3">
        <w:rPr>
          <w:rFonts w:ascii="Times New Roman" w:hAnsi="Times New Roman" w:cs="Times New Roman"/>
          <w:sz w:val="28"/>
          <w:szCs w:val="28"/>
        </w:rPr>
        <w:t xml:space="preserve"> </w:t>
      </w:r>
      <w:r>
        <w:rPr>
          <w:rFonts w:ascii="Times New Roman" w:hAnsi="Times New Roman" w:cs="Times New Roman"/>
          <w:sz w:val="28"/>
          <w:szCs w:val="28"/>
        </w:rPr>
        <w:t xml:space="preserve">add </w:t>
      </w:r>
      <w:proofErr w:type="gramStart"/>
      <w:r>
        <w:rPr>
          <w:rFonts w:ascii="Times New Roman" w:hAnsi="Times New Roman" w:cs="Times New Roman"/>
          <w:sz w:val="28"/>
          <w:szCs w:val="28"/>
        </w:rPr>
        <w:t>all  numbers</w:t>
      </w:r>
      <w:proofErr w:type="gramEnd"/>
      <w:r>
        <w:rPr>
          <w:rFonts w:ascii="Times New Roman" w:hAnsi="Times New Roman" w:cs="Times New Roman"/>
          <w:sz w:val="28"/>
          <w:szCs w:val="28"/>
        </w:rPr>
        <w:t xml:space="preserve"> divisible by (3,4, 5,n)  between (1 and 100, 1 and n, a and b)</w:t>
      </w:r>
    </w:p>
    <w:p w:rsidR="004465B3" w:rsidRDefault="004465B3" w:rsidP="004465B3">
      <w:pPr>
        <w:tabs>
          <w:tab w:val="left" w:pos="360"/>
        </w:tabs>
        <w:rPr>
          <w:rFonts w:ascii="Times New Roman" w:hAnsi="Times New Roman" w:cs="Times New Roman"/>
          <w:sz w:val="28"/>
          <w:szCs w:val="28"/>
        </w:rPr>
      </w:pPr>
      <w:proofErr w:type="gramStart"/>
      <w:r>
        <w:rPr>
          <w:rFonts w:ascii="Times New Roman" w:hAnsi="Times New Roman" w:cs="Times New Roman"/>
          <w:sz w:val="28"/>
          <w:szCs w:val="28"/>
        </w:rPr>
        <w:t>2.Write</w:t>
      </w:r>
      <w:proofErr w:type="gramEnd"/>
      <w:r>
        <w:rPr>
          <w:rFonts w:ascii="Times New Roman" w:hAnsi="Times New Roman" w:cs="Times New Roman"/>
          <w:sz w:val="28"/>
          <w:szCs w:val="28"/>
        </w:rPr>
        <w:t xml:space="preserve"> a program to display </w:t>
      </w:r>
    </w:p>
    <w:p w:rsidR="004465B3" w:rsidRDefault="004465B3" w:rsidP="004465B3">
      <w:pPr>
        <w:tabs>
          <w:tab w:val="left" w:pos="360"/>
        </w:tabs>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all</w:t>
      </w:r>
      <w:proofErr w:type="gramEnd"/>
      <w:r>
        <w:rPr>
          <w:rFonts w:ascii="Times New Roman" w:hAnsi="Times New Roman" w:cs="Times New Roman"/>
          <w:sz w:val="28"/>
          <w:szCs w:val="28"/>
        </w:rPr>
        <w:t xml:space="preserve"> odd numbers between (1 and 100, 1 and n, a and b)</w:t>
      </w:r>
    </w:p>
    <w:p w:rsidR="004465B3" w:rsidRDefault="004465B3" w:rsidP="004465B3">
      <w:pPr>
        <w:tabs>
          <w:tab w:val="left" w:pos="360"/>
        </w:tabs>
        <w:rPr>
          <w:rFonts w:ascii="Times New Roman" w:hAnsi="Times New Roman" w:cs="Times New Roman"/>
          <w:sz w:val="28"/>
          <w:szCs w:val="28"/>
        </w:rPr>
      </w:pPr>
      <w:r>
        <w:rPr>
          <w:rFonts w:ascii="Times New Roman" w:hAnsi="Times New Roman" w:cs="Times New Roman"/>
          <w:sz w:val="28"/>
          <w:szCs w:val="28"/>
        </w:rPr>
        <w:t>-</w:t>
      </w:r>
      <w:r w:rsidRPr="004465B3">
        <w:rPr>
          <w:rFonts w:ascii="Times New Roman" w:hAnsi="Times New Roman" w:cs="Times New Roman"/>
          <w:sz w:val="28"/>
          <w:szCs w:val="28"/>
        </w:rPr>
        <w:t xml:space="preserve"> </w:t>
      </w:r>
      <w:proofErr w:type="gramStart"/>
      <w:r>
        <w:rPr>
          <w:rFonts w:ascii="Times New Roman" w:hAnsi="Times New Roman" w:cs="Times New Roman"/>
          <w:sz w:val="28"/>
          <w:szCs w:val="28"/>
        </w:rPr>
        <w:t>all</w:t>
      </w:r>
      <w:proofErr w:type="gramEnd"/>
      <w:r>
        <w:rPr>
          <w:rFonts w:ascii="Times New Roman" w:hAnsi="Times New Roman" w:cs="Times New Roman"/>
          <w:sz w:val="28"/>
          <w:szCs w:val="28"/>
        </w:rPr>
        <w:t xml:space="preserve"> even numbers between (1 and 100, 1 and n, a and b)</w:t>
      </w:r>
    </w:p>
    <w:p w:rsidR="004465B3" w:rsidRDefault="004465B3" w:rsidP="004465B3">
      <w:pPr>
        <w:tabs>
          <w:tab w:val="left" w:pos="360"/>
        </w:tabs>
        <w:rPr>
          <w:rFonts w:ascii="Times New Roman" w:hAnsi="Times New Roman" w:cs="Times New Roman"/>
          <w:sz w:val="28"/>
          <w:szCs w:val="28"/>
        </w:rPr>
      </w:pPr>
      <w:r>
        <w:rPr>
          <w:rFonts w:ascii="Times New Roman" w:hAnsi="Times New Roman" w:cs="Times New Roman"/>
          <w:sz w:val="28"/>
          <w:szCs w:val="28"/>
        </w:rPr>
        <w:t>-</w:t>
      </w:r>
      <w:r w:rsidRPr="004465B3">
        <w:rPr>
          <w:rFonts w:ascii="Times New Roman" w:hAnsi="Times New Roman" w:cs="Times New Roman"/>
          <w:sz w:val="28"/>
          <w:szCs w:val="28"/>
        </w:rPr>
        <w:t xml:space="preserve"> </w:t>
      </w:r>
      <w:proofErr w:type="gramStart"/>
      <w:r>
        <w:rPr>
          <w:rFonts w:ascii="Times New Roman" w:hAnsi="Times New Roman" w:cs="Times New Roman"/>
          <w:sz w:val="28"/>
          <w:szCs w:val="28"/>
        </w:rPr>
        <w:t>all  numbers</w:t>
      </w:r>
      <w:proofErr w:type="gramEnd"/>
      <w:r>
        <w:rPr>
          <w:rFonts w:ascii="Times New Roman" w:hAnsi="Times New Roman" w:cs="Times New Roman"/>
          <w:sz w:val="28"/>
          <w:szCs w:val="28"/>
        </w:rPr>
        <w:t xml:space="preserve"> divisible by (3,4, 5,n)  between (1 and 100, 1 and n, a and b)</w:t>
      </w:r>
    </w:p>
    <w:p w:rsidR="004465B3" w:rsidRDefault="004465B3" w:rsidP="004465B3">
      <w:pPr>
        <w:tabs>
          <w:tab w:val="left" w:pos="360"/>
        </w:tabs>
        <w:rPr>
          <w:rFonts w:ascii="Times New Roman" w:hAnsi="Times New Roman" w:cs="Times New Roman"/>
          <w:sz w:val="28"/>
          <w:szCs w:val="28"/>
        </w:rPr>
      </w:pPr>
      <w:r>
        <w:rPr>
          <w:rFonts w:ascii="Times New Roman" w:hAnsi="Times New Roman" w:cs="Times New Roman"/>
          <w:sz w:val="28"/>
          <w:szCs w:val="28"/>
        </w:rPr>
        <w:t xml:space="preserve">-all primes </w:t>
      </w:r>
      <w:proofErr w:type="gramStart"/>
      <w:r>
        <w:rPr>
          <w:rFonts w:ascii="Times New Roman" w:hAnsi="Times New Roman" w:cs="Times New Roman"/>
          <w:sz w:val="28"/>
          <w:szCs w:val="28"/>
        </w:rPr>
        <w:t>between(</w:t>
      </w:r>
      <w:proofErr w:type="gramEnd"/>
      <w:r>
        <w:rPr>
          <w:rFonts w:ascii="Times New Roman" w:hAnsi="Times New Roman" w:cs="Times New Roman"/>
          <w:sz w:val="28"/>
          <w:szCs w:val="28"/>
        </w:rPr>
        <w:t>1 and 100, 1 and n, a and b)</w:t>
      </w:r>
    </w:p>
    <w:p w:rsidR="009219C7" w:rsidRDefault="009219C7" w:rsidP="009219C7">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sz w:val="28"/>
          <w:szCs w:val="28"/>
        </w:rPr>
        <w:t>3.</w:t>
      </w:r>
      <w:r w:rsidRPr="009219C7">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Write a table of values for the bitwise logical operations for all possible combinations of </w:t>
      </w:r>
      <w:r>
        <w:rPr>
          <w:rFonts w:ascii="Arial" w:hAnsi="Arial" w:cs="Arial"/>
          <w:b/>
          <w:bCs/>
          <w:color w:val="0000FF"/>
          <w:sz w:val="16"/>
          <w:szCs w:val="16"/>
        </w:rPr>
        <w:t xml:space="preserve">0 </w:t>
      </w:r>
      <w:r>
        <w:rPr>
          <w:rFonts w:ascii="Times New Roman" w:hAnsi="Times New Roman" w:cs="Times New Roman"/>
          <w:color w:val="000000"/>
          <w:sz w:val="20"/>
          <w:szCs w:val="20"/>
        </w:rPr>
        <w:t xml:space="preserve">and </w:t>
      </w:r>
      <w:r>
        <w:rPr>
          <w:rFonts w:ascii="Arial" w:hAnsi="Arial" w:cs="Arial"/>
          <w:b/>
          <w:bCs/>
          <w:color w:val="0000FF"/>
          <w:sz w:val="16"/>
          <w:szCs w:val="16"/>
        </w:rPr>
        <w:t xml:space="preserve">1 </w:t>
      </w:r>
      <w:r>
        <w:rPr>
          <w:rFonts w:ascii="Times New Roman" w:hAnsi="Times New Roman" w:cs="Times New Roman"/>
          <w:color w:val="000000"/>
          <w:sz w:val="20"/>
          <w:szCs w:val="20"/>
        </w:rPr>
        <w:t>operands.</w:t>
      </w:r>
    </w:p>
    <w:p w:rsidR="005D4D00" w:rsidRDefault="005D4D00" w:rsidP="009219C7">
      <w:pPr>
        <w:autoSpaceDE w:val="0"/>
        <w:autoSpaceDN w:val="0"/>
        <w:adjustRightInd w:val="0"/>
        <w:spacing w:after="0" w:line="240" w:lineRule="auto"/>
        <w:rPr>
          <w:rFonts w:ascii="Times New Roman" w:hAnsi="Times New Roman" w:cs="Times New Roman"/>
          <w:color w:val="000000"/>
          <w:sz w:val="20"/>
          <w:szCs w:val="20"/>
        </w:rPr>
      </w:pPr>
    </w:p>
    <w:p w:rsidR="005D4D00" w:rsidRDefault="005D4D00" w:rsidP="005D4D00">
      <w:pPr>
        <w:autoSpaceDE w:val="0"/>
        <w:autoSpaceDN w:val="0"/>
        <w:adjustRightInd w:val="0"/>
        <w:spacing w:after="0" w:line="240" w:lineRule="auto"/>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4.Implement</w:t>
      </w:r>
      <w:proofErr w:type="gramEnd"/>
      <w:r>
        <w:rPr>
          <w:rFonts w:ascii="Times New Roman" w:hAnsi="Times New Roman" w:cs="Times New Roman"/>
          <w:color w:val="000000"/>
          <w:sz w:val="20"/>
          <w:szCs w:val="20"/>
        </w:rPr>
        <w:t xml:space="preserve"> and test these functions: </w:t>
      </w:r>
      <w:proofErr w:type="spellStart"/>
      <w:r>
        <w:rPr>
          <w:rFonts w:ascii="Arial" w:hAnsi="Arial" w:cs="Arial"/>
          <w:b/>
          <w:bCs/>
          <w:color w:val="0000FF"/>
          <w:sz w:val="16"/>
          <w:szCs w:val="16"/>
        </w:rPr>
        <w:t>strlen</w:t>
      </w:r>
      <w:proofErr w:type="spellEnd"/>
      <w:r>
        <w:rPr>
          <w:rFonts w:ascii="Arial" w:hAnsi="Arial" w:cs="Arial"/>
          <w:b/>
          <w:bCs/>
          <w:color w:val="0000FF"/>
          <w:sz w:val="16"/>
          <w:szCs w:val="16"/>
        </w:rPr>
        <w:t>()</w:t>
      </w:r>
      <w:r>
        <w:rPr>
          <w:rFonts w:ascii="Times New Roman" w:hAnsi="Times New Roman" w:cs="Times New Roman"/>
          <w:color w:val="000000"/>
          <w:sz w:val="20"/>
          <w:szCs w:val="20"/>
        </w:rPr>
        <w:t xml:space="preserve">, which returns the length of a C-style string; </w:t>
      </w:r>
      <w:proofErr w:type="spellStart"/>
      <w:r>
        <w:rPr>
          <w:rFonts w:ascii="Arial" w:hAnsi="Arial" w:cs="Arial"/>
          <w:b/>
          <w:bCs/>
          <w:color w:val="0000FF"/>
          <w:sz w:val="16"/>
          <w:szCs w:val="16"/>
        </w:rPr>
        <w:t>strcpy</w:t>
      </w:r>
      <w:proofErr w:type="spellEnd"/>
      <w:r>
        <w:rPr>
          <w:rFonts w:ascii="Arial" w:hAnsi="Arial" w:cs="Arial"/>
          <w:b/>
          <w:bCs/>
          <w:color w:val="0000FF"/>
          <w:sz w:val="16"/>
          <w:szCs w:val="16"/>
        </w:rPr>
        <w:t>()</w:t>
      </w:r>
      <w:r>
        <w:rPr>
          <w:rFonts w:ascii="Times New Roman" w:hAnsi="Times New Roman" w:cs="Times New Roman"/>
          <w:color w:val="000000"/>
          <w:sz w:val="20"/>
          <w:szCs w:val="20"/>
        </w:rPr>
        <w:t xml:space="preserve">, which copies a C-style string into another; and </w:t>
      </w:r>
      <w:proofErr w:type="spellStart"/>
      <w:r>
        <w:rPr>
          <w:rFonts w:ascii="Arial" w:hAnsi="Arial" w:cs="Arial"/>
          <w:b/>
          <w:bCs/>
          <w:color w:val="0000FF"/>
          <w:sz w:val="16"/>
          <w:szCs w:val="16"/>
        </w:rPr>
        <w:t>strcmp</w:t>
      </w:r>
      <w:proofErr w:type="spellEnd"/>
      <w:r>
        <w:rPr>
          <w:rFonts w:ascii="Arial" w:hAnsi="Arial" w:cs="Arial"/>
          <w:b/>
          <w:bCs/>
          <w:color w:val="0000FF"/>
          <w:sz w:val="16"/>
          <w:szCs w:val="16"/>
        </w:rPr>
        <w:t>()</w:t>
      </w:r>
      <w:r>
        <w:rPr>
          <w:rFonts w:ascii="Times New Roman" w:hAnsi="Times New Roman" w:cs="Times New Roman"/>
          <w:color w:val="000000"/>
          <w:sz w:val="20"/>
          <w:szCs w:val="20"/>
        </w:rPr>
        <w:t>, which compares two C-</w:t>
      </w:r>
      <w:proofErr w:type="spellStart"/>
      <w:r>
        <w:rPr>
          <w:rFonts w:ascii="Times New Roman" w:hAnsi="Times New Roman" w:cs="Times New Roman"/>
          <w:color w:val="000000"/>
          <w:sz w:val="20"/>
          <w:szCs w:val="20"/>
        </w:rPr>
        <w:t>stylestrings</w:t>
      </w:r>
      <w:proofErr w:type="spellEnd"/>
      <w:r>
        <w:rPr>
          <w:rFonts w:ascii="Times New Roman" w:hAnsi="Times New Roman" w:cs="Times New Roman"/>
          <w:color w:val="000000"/>
          <w:sz w:val="20"/>
          <w:szCs w:val="20"/>
        </w:rPr>
        <w:t xml:space="preserve">. Consider what the argument types and return types ought to be. Then compare your functions with the standard library versions as declared in </w:t>
      </w:r>
      <w:r>
        <w:rPr>
          <w:rFonts w:ascii="Arial" w:hAnsi="Arial" w:cs="Arial"/>
          <w:b/>
          <w:bCs/>
          <w:color w:val="0000FF"/>
          <w:sz w:val="16"/>
          <w:szCs w:val="16"/>
        </w:rPr>
        <w:t>&lt;</w:t>
      </w:r>
      <w:proofErr w:type="spellStart"/>
      <w:r>
        <w:rPr>
          <w:rFonts w:ascii="Arial" w:hAnsi="Arial" w:cs="Arial"/>
          <w:b/>
          <w:bCs/>
          <w:color w:val="0000FF"/>
          <w:sz w:val="16"/>
          <w:szCs w:val="16"/>
        </w:rPr>
        <w:t>cstring</w:t>
      </w:r>
      <w:proofErr w:type="spellEnd"/>
      <w:r>
        <w:rPr>
          <w:rFonts w:ascii="Arial" w:hAnsi="Arial" w:cs="Arial"/>
          <w:b/>
          <w:bCs/>
          <w:color w:val="0000FF"/>
          <w:sz w:val="16"/>
          <w:szCs w:val="16"/>
        </w:rPr>
        <w:t xml:space="preserve">&gt; </w:t>
      </w:r>
      <w:r>
        <w:rPr>
          <w:rFonts w:ascii="Times New Roman" w:hAnsi="Times New Roman" w:cs="Times New Roman"/>
          <w:color w:val="000000"/>
          <w:sz w:val="20"/>
          <w:szCs w:val="20"/>
        </w:rPr>
        <w:t>(</w:t>
      </w:r>
      <w:r>
        <w:rPr>
          <w:rFonts w:ascii="Arial" w:hAnsi="Arial" w:cs="Arial"/>
          <w:b/>
          <w:bCs/>
          <w:color w:val="0000FF"/>
          <w:sz w:val="16"/>
          <w:szCs w:val="16"/>
        </w:rPr>
        <w:t>&lt;</w:t>
      </w:r>
      <w:proofErr w:type="spellStart"/>
      <w:r>
        <w:rPr>
          <w:rFonts w:ascii="Arial" w:hAnsi="Arial" w:cs="Arial"/>
          <w:b/>
          <w:bCs/>
          <w:color w:val="0000FF"/>
          <w:sz w:val="16"/>
          <w:szCs w:val="16"/>
        </w:rPr>
        <w:t>string.h</w:t>
      </w:r>
      <w:proofErr w:type="spellEnd"/>
      <w:r>
        <w:rPr>
          <w:rFonts w:ascii="Arial" w:hAnsi="Arial" w:cs="Arial"/>
          <w:b/>
          <w:bCs/>
          <w:color w:val="0000FF"/>
          <w:sz w:val="16"/>
          <w:szCs w:val="16"/>
        </w:rPr>
        <w:t>&gt;</w:t>
      </w:r>
      <w:r>
        <w:rPr>
          <w:rFonts w:ascii="Times New Roman" w:hAnsi="Times New Roman" w:cs="Times New Roman"/>
          <w:color w:val="000000"/>
          <w:sz w:val="20"/>
          <w:szCs w:val="20"/>
        </w:rPr>
        <w:t>) and as specified</w:t>
      </w:r>
    </w:p>
    <w:p w:rsidR="005D4D00" w:rsidRDefault="005D4D00" w:rsidP="005D4D00">
      <w:pPr>
        <w:autoSpaceDE w:val="0"/>
        <w:autoSpaceDN w:val="0"/>
        <w:adjustRightInd w:val="0"/>
        <w:spacing w:after="0" w:line="240" w:lineRule="auto"/>
        <w:rPr>
          <w:rFonts w:ascii="Times New Roman" w:hAnsi="Times New Roman" w:cs="Times New Roman"/>
          <w:color w:val="000000"/>
          <w:sz w:val="20"/>
          <w:szCs w:val="20"/>
        </w:rPr>
      </w:pPr>
    </w:p>
    <w:p w:rsidR="005D4D00" w:rsidRDefault="005D4D00" w:rsidP="005D4D00">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b/>
          <w:color w:val="000000"/>
          <w:sz w:val="20"/>
          <w:szCs w:val="20"/>
        </w:rPr>
        <w:t>5</w:t>
      </w:r>
      <w:r>
        <w:rPr>
          <w:rFonts w:ascii="Times New Roman" w:hAnsi="Times New Roman" w:cs="Times New Roman"/>
          <w:color w:val="000000"/>
          <w:sz w:val="20"/>
          <w:szCs w:val="20"/>
        </w:rPr>
        <w:t>.</w:t>
      </w:r>
      <w:r w:rsidRPr="005D4D00">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Write a function </w:t>
      </w:r>
      <w:proofErr w:type="gramStart"/>
      <w:r>
        <w:rPr>
          <w:rFonts w:ascii="Arial" w:hAnsi="Arial" w:cs="Arial"/>
          <w:b/>
          <w:bCs/>
          <w:color w:val="0000FF"/>
          <w:sz w:val="16"/>
          <w:szCs w:val="16"/>
        </w:rPr>
        <w:t>cat(</w:t>
      </w:r>
      <w:proofErr w:type="gramEnd"/>
      <w:r>
        <w:rPr>
          <w:rFonts w:ascii="Arial" w:hAnsi="Arial" w:cs="Arial"/>
          <w:b/>
          <w:bCs/>
          <w:color w:val="0000FF"/>
          <w:sz w:val="16"/>
          <w:szCs w:val="16"/>
        </w:rPr>
        <w:t xml:space="preserve">) </w:t>
      </w:r>
      <w:r>
        <w:rPr>
          <w:rFonts w:ascii="Times New Roman" w:hAnsi="Times New Roman" w:cs="Times New Roman"/>
          <w:color w:val="000000"/>
          <w:sz w:val="20"/>
          <w:szCs w:val="20"/>
        </w:rPr>
        <w:t xml:space="preserve">that takes two C-style string arguments and returns a string that is the concatenation of the arguments. Use </w:t>
      </w:r>
      <w:r>
        <w:rPr>
          <w:rFonts w:ascii="Arial" w:hAnsi="Arial" w:cs="Arial"/>
          <w:b/>
          <w:bCs/>
          <w:color w:val="0000FF"/>
          <w:sz w:val="16"/>
          <w:szCs w:val="16"/>
        </w:rPr>
        <w:t xml:space="preserve">new </w:t>
      </w:r>
      <w:r>
        <w:rPr>
          <w:rFonts w:ascii="Times New Roman" w:hAnsi="Times New Roman" w:cs="Times New Roman"/>
          <w:color w:val="000000"/>
          <w:sz w:val="20"/>
          <w:szCs w:val="20"/>
        </w:rPr>
        <w:t>to find store for the result.</w:t>
      </w:r>
    </w:p>
    <w:p w:rsidR="005D4D00" w:rsidRDefault="005D4D00" w:rsidP="005D4D00">
      <w:pPr>
        <w:autoSpaceDE w:val="0"/>
        <w:autoSpaceDN w:val="0"/>
        <w:adjustRightInd w:val="0"/>
        <w:spacing w:after="0" w:line="240" w:lineRule="auto"/>
        <w:rPr>
          <w:rFonts w:ascii="Times New Roman" w:hAnsi="Times New Roman" w:cs="Times New Roman"/>
          <w:color w:val="000000"/>
          <w:sz w:val="20"/>
          <w:szCs w:val="20"/>
        </w:rPr>
      </w:pPr>
    </w:p>
    <w:p w:rsidR="005D4D00" w:rsidRPr="005D4D00" w:rsidRDefault="005D4D00" w:rsidP="005D4D00">
      <w:pPr>
        <w:autoSpaceDE w:val="0"/>
        <w:autoSpaceDN w:val="0"/>
        <w:adjustRightInd w:val="0"/>
        <w:spacing w:after="0" w:line="240" w:lineRule="auto"/>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6.Write</w:t>
      </w:r>
      <w:proofErr w:type="gramEnd"/>
      <w:r>
        <w:rPr>
          <w:rFonts w:ascii="Times New Roman" w:hAnsi="Times New Roman" w:cs="Times New Roman"/>
          <w:color w:val="000000"/>
          <w:sz w:val="20"/>
          <w:szCs w:val="20"/>
        </w:rPr>
        <w:t xml:space="preserve"> a function </w:t>
      </w:r>
      <w:r>
        <w:rPr>
          <w:rFonts w:ascii="Arial" w:hAnsi="Arial" w:cs="Arial"/>
          <w:b/>
          <w:bCs/>
          <w:color w:val="0000FF"/>
          <w:sz w:val="16"/>
          <w:szCs w:val="16"/>
        </w:rPr>
        <w:t xml:space="preserve">rev() </w:t>
      </w:r>
      <w:r>
        <w:rPr>
          <w:rFonts w:ascii="Times New Roman" w:hAnsi="Times New Roman" w:cs="Times New Roman"/>
          <w:color w:val="000000"/>
          <w:sz w:val="20"/>
          <w:szCs w:val="20"/>
        </w:rPr>
        <w:t xml:space="preserve">that takes a C-style string argument and reverses the characters </w:t>
      </w:r>
      <w:proofErr w:type="spellStart"/>
      <w:r>
        <w:rPr>
          <w:rFonts w:ascii="Times New Roman" w:hAnsi="Times New Roman" w:cs="Times New Roman"/>
          <w:color w:val="000000"/>
          <w:sz w:val="20"/>
          <w:szCs w:val="20"/>
        </w:rPr>
        <w:t>init.</w:t>
      </w:r>
      <w:proofErr w:type="spellEnd"/>
      <w:r>
        <w:rPr>
          <w:rFonts w:ascii="Times New Roman" w:hAnsi="Times New Roman" w:cs="Times New Roman"/>
          <w:color w:val="000000"/>
          <w:sz w:val="20"/>
          <w:szCs w:val="20"/>
        </w:rPr>
        <w:t xml:space="preserve"> That is, after </w:t>
      </w:r>
      <w:proofErr w:type="gramStart"/>
      <w:r>
        <w:rPr>
          <w:rFonts w:ascii="Arial" w:hAnsi="Arial" w:cs="Arial"/>
          <w:b/>
          <w:bCs/>
          <w:color w:val="0000FF"/>
          <w:sz w:val="16"/>
          <w:szCs w:val="16"/>
        </w:rPr>
        <w:t>rev(</w:t>
      </w:r>
      <w:proofErr w:type="gramEnd"/>
      <w:r>
        <w:rPr>
          <w:rFonts w:ascii="Arial" w:hAnsi="Arial" w:cs="Arial"/>
          <w:b/>
          <w:bCs/>
          <w:color w:val="0000FF"/>
          <w:sz w:val="16"/>
          <w:szCs w:val="16"/>
        </w:rPr>
        <w:t xml:space="preserve">p) </w:t>
      </w:r>
      <w:r>
        <w:rPr>
          <w:rFonts w:ascii="Times New Roman" w:hAnsi="Times New Roman" w:cs="Times New Roman"/>
          <w:color w:val="000000"/>
          <w:sz w:val="20"/>
          <w:szCs w:val="20"/>
        </w:rPr>
        <w:t xml:space="preserve">the last character of </w:t>
      </w:r>
      <w:r>
        <w:rPr>
          <w:rFonts w:ascii="Arial" w:hAnsi="Arial" w:cs="Arial"/>
          <w:b/>
          <w:bCs/>
          <w:color w:val="0000FF"/>
          <w:sz w:val="16"/>
          <w:szCs w:val="16"/>
        </w:rPr>
        <w:t xml:space="preserve">p </w:t>
      </w:r>
      <w:r>
        <w:rPr>
          <w:rFonts w:ascii="Times New Roman" w:hAnsi="Times New Roman" w:cs="Times New Roman"/>
          <w:color w:val="000000"/>
          <w:sz w:val="20"/>
          <w:szCs w:val="20"/>
        </w:rPr>
        <w:t>will be the first, etc.</w:t>
      </w:r>
    </w:p>
    <w:p w:rsidR="004465B3" w:rsidRDefault="004465B3" w:rsidP="004465B3">
      <w:pPr>
        <w:tabs>
          <w:tab w:val="left" w:pos="360"/>
        </w:tabs>
        <w:rPr>
          <w:rFonts w:ascii="Times New Roman" w:hAnsi="Times New Roman" w:cs="Times New Roman"/>
          <w:sz w:val="28"/>
          <w:szCs w:val="28"/>
        </w:rPr>
      </w:pPr>
    </w:p>
    <w:p w:rsidR="003D2D5E" w:rsidRDefault="003D2D5E" w:rsidP="004465B3">
      <w:pPr>
        <w:tabs>
          <w:tab w:val="left" w:pos="360"/>
        </w:tabs>
        <w:rPr>
          <w:rFonts w:ascii="Times New Roman" w:hAnsi="Times New Roman" w:cs="Times New Roman"/>
          <w:sz w:val="28"/>
          <w:szCs w:val="28"/>
        </w:rPr>
      </w:pPr>
    </w:p>
    <w:p w:rsidR="003D2D5E" w:rsidRDefault="003D2D5E" w:rsidP="004465B3">
      <w:pPr>
        <w:tabs>
          <w:tab w:val="left" w:pos="360"/>
        </w:tabs>
        <w:rPr>
          <w:rFonts w:ascii="Times New Roman" w:hAnsi="Times New Roman" w:cs="Times New Roman"/>
          <w:sz w:val="28"/>
          <w:szCs w:val="28"/>
        </w:rPr>
      </w:pPr>
    </w:p>
    <w:p w:rsidR="003D2D5E" w:rsidRDefault="003D2D5E" w:rsidP="004465B3">
      <w:pPr>
        <w:tabs>
          <w:tab w:val="left" w:pos="360"/>
        </w:tabs>
        <w:rPr>
          <w:rFonts w:ascii="Times New Roman" w:hAnsi="Times New Roman" w:cs="Times New Roman"/>
          <w:sz w:val="28"/>
          <w:szCs w:val="28"/>
        </w:rPr>
      </w:pPr>
    </w:p>
    <w:p w:rsidR="003D2D5E" w:rsidRDefault="003D2D5E" w:rsidP="004465B3">
      <w:pPr>
        <w:tabs>
          <w:tab w:val="left" w:pos="360"/>
        </w:tabs>
        <w:rPr>
          <w:rFonts w:ascii="Times New Roman" w:hAnsi="Times New Roman" w:cs="Times New Roman"/>
          <w:sz w:val="28"/>
          <w:szCs w:val="28"/>
        </w:rPr>
      </w:pPr>
    </w:p>
    <w:p w:rsidR="003D2D5E" w:rsidRDefault="003D2D5E" w:rsidP="004465B3">
      <w:pPr>
        <w:tabs>
          <w:tab w:val="left" w:pos="360"/>
        </w:tabs>
        <w:rPr>
          <w:rFonts w:ascii="Times New Roman" w:hAnsi="Times New Roman" w:cs="Times New Roman"/>
          <w:sz w:val="28"/>
          <w:szCs w:val="28"/>
        </w:rPr>
      </w:pPr>
    </w:p>
    <w:p w:rsidR="003D2D5E" w:rsidRDefault="003D2D5E" w:rsidP="003D2D5E">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1. </w:t>
      </w:r>
      <w:r>
        <w:rPr>
          <w:rFonts w:ascii="Helvetica" w:hAnsi="Helvetica" w:cs="Helvetica"/>
          <w:sz w:val="26"/>
          <w:szCs w:val="26"/>
        </w:rPr>
        <w:t>Write a C program to accept two integers and check whether they are equal or not. </w:t>
      </w:r>
      <w:hyperlink r:id="rId5"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 xml:space="preserve">Test </w:t>
      </w:r>
      <w:proofErr w:type="gramStart"/>
      <w:r>
        <w:rPr>
          <w:rFonts w:ascii="Helvetica" w:hAnsi="Helvetica" w:cs="Helvetica"/>
          <w:sz w:val="26"/>
          <w:szCs w:val="26"/>
        </w:rPr>
        <w:t>Data :</w:t>
      </w:r>
      <w:proofErr w:type="gramEnd"/>
      <w:r>
        <w:rPr>
          <w:rFonts w:ascii="Helvetica" w:hAnsi="Helvetica" w:cs="Helvetica"/>
          <w:sz w:val="26"/>
          <w:szCs w:val="26"/>
        </w:rPr>
        <w:t xml:space="preserve"> 15 15</w:t>
      </w:r>
      <w:r>
        <w:rPr>
          <w:rFonts w:ascii="Helvetica" w:hAnsi="Helvetica" w:cs="Helvetica"/>
          <w:i/>
          <w:iCs/>
          <w:sz w:val="26"/>
          <w:szCs w:val="26"/>
        </w:rPr>
        <w:br/>
      </w: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Number1 and Number2 are equal</w:t>
      </w:r>
      <w:r>
        <w:rPr>
          <w:rFonts w:ascii="Helvetica" w:hAnsi="Helvetica" w:cs="Helvetica"/>
          <w:sz w:val="26"/>
          <w:szCs w:val="26"/>
        </w:rPr>
        <w:br/>
      </w:r>
      <w:hyperlink r:id="rId6" w:tgtFrame="_blank" w:history="1">
        <w:r>
          <w:rPr>
            <w:rStyle w:val="Hyperlink"/>
            <w:rFonts w:ascii="Helvetica" w:hAnsi="Helvetica" w:cs="Helvetica"/>
            <w:color w:val="448AFF"/>
            <w:sz w:val="26"/>
            <w:szCs w:val="26"/>
          </w:rPr>
          <w:t>Click me to see the solution</w:t>
        </w:r>
      </w:hyperlink>
    </w:p>
    <w:p w:rsidR="003D2D5E" w:rsidRDefault="003D2D5E" w:rsidP="003D2D5E">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2. </w:t>
      </w:r>
      <w:r>
        <w:rPr>
          <w:rFonts w:ascii="Helvetica" w:hAnsi="Helvetica" w:cs="Helvetica"/>
          <w:sz w:val="26"/>
          <w:szCs w:val="26"/>
        </w:rPr>
        <w:t>Write a C program to check whether a given number is even or odd. </w:t>
      </w:r>
      <w:hyperlink r:id="rId7"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 xml:space="preserve">Test </w:t>
      </w:r>
      <w:proofErr w:type="gramStart"/>
      <w:r>
        <w:rPr>
          <w:rFonts w:ascii="Helvetica" w:hAnsi="Helvetica" w:cs="Helvetica"/>
          <w:sz w:val="26"/>
          <w:szCs w:val="26"/>
        </w:rPr>
        <w:t>Data :</w:t>
      </w:r>
      <w:proofErr w:type="gramEnd"/>
      <w:r>
        <w:rPr>
          <w:rFonts w:ascii="Helvetica" w:hAnsi="Helvetica" w:cs="Helvetica"/>
          <w:sz w:val="26"/>
          <w:szCs w:val="26"/>
        </w:rPr>
        <w:t xml:space="preserve"> 15</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15 is an odd integer</w:t>
      </w:r>
      <w:r>
        <w:rPr>
          <w:rFonts w:ascii="Helvetica" w:hAnsi="Helvetica" w:cs="Helvetica"/>
          <w:sz w:val="26"/>
          <w:szCs w:val="26"/>
        </w:rPr>
        <w:br/>
      </w:r>
      <w:hyperlink r:id="rId8" w:tgtFrame="_blank" w:history="1">
        <w:r>
          <w:rPr>
            <w:rStyle w:val="Hyperlink"/>
            <w:rFonts w:ascii="Helvetica" w:hAnsi="Helvetica" w:cs="Helvetica"/>
            <w:color w:val="448AFF"/>
            <w:sz w:val="26"/>
            <w:szCs w:val="26"/>
          </w:rPr>
          <w:t>Click me to see the solution</w:t>
        </w:r>
      </w:hyperlink>
    </w:p>
    <w:p w:rsidR="003D2D5E" w:rsidRDefault="003D2D5E" w:rsidP="003D2D5E">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w:t>
      </w:r>
      <w:r>
        <w:rPr>
          <w:rFonts w:ascii="Helvetica" w:hAnsi="Helvetica" w:cs="Helvetica"/>
          <w:sz w:val="26"/>
          <w:szCs w:val="26"/>
        </w:rPr>
        <w:t> Write a C program to check whether a given number is positive or negative. </w:t>
      </w:r>
      <w:hyperlink r:id="rId9"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 xml:space="preserve">Test </w:t>
      </w:r>
      <w:proofErr w:type="gramStart"/>
      <w:r>
        <w:rPr>
          <w:rFonts w:ascii="Helvetica" w:hAnsi="Helvetica" w:cs="Helvetica"/>
          <w:sz w:val="26"/>
          <w:szCs w:val="26"/>
        </w:rPr>
        <w:t>Data :</w:t>
      </w:r>
      <w:proofErr w:type="gramEnd"/>
      <w:r>
        <w:rPr>
          <w:rFonts w:ascii="Helvetica" w:hAnsi="Helvetica" w:cs="Helvetica"/>
          <w:sz w:val="26"/>
          <w:szCs w:val="26"/>
        </w:rPr>
        <w:t xml:space="preserve"> 15</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15 is a positive number</w:t>
      </w:r>
      <w:r>
        <w:rPr>
          <w:rFonts w:ascii="Helvetica" w:hAnsi="Helvetica" w:cs="Helvetica"/>
          <w:sz w:val="26"/>
          <w:szCs w:val="26"/>
        </w:rPr>
        <w:br/>
      </w:r>
      <w:hyperlink r:id="rId10" w:tgtFrame="_blank" w:history="1">
        <w:r>
          <w:rPr>
            <w:rStyle w:val="Hyperlink"/>
            <w:rFonts w:ascii="Helvetica" w:hAnsi="Helvetica" w:cs="Helvetica"/>
            <w:color w:val="448AFF"/>
            <w:sz w:val="26"/>
            <w:szCs w:val="26"/>
          </w:rPr>
          <w:t>Click me to see the solution</w:t>
        </w:r>
      </w:hyperlink>
    </w:p>
    <w:p w:rsidR="003D2D5E" w:rsidRDefault="003D2D5E" w:rsidP="003D2D5E">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4. </w:t>
      </w:r>
      <w:r>
        <w:rPr>
          <w:rFonts w:ascii="Helvetica" w:hAnsi="Helvetica" w:cs="Helvetica"/>
          <w:sz w:val="26"/>
          <w:szCs w:val="26"/>
        </w:rPr>
        <w:t>Write a C program to find whether a given year is a leap year or not. </w:t>
      </w:r>
      <w:hyperlink r:id="rId11"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 xml:space="preserve">Test </w:t>
      </w:r>
      <w:proofErr w:type="gramStart"/>
      <w:r>
        <w:rPr>
          <w:rFonts w:ascii="Helvetica" w:hAnsi="Helvetica" w:cs="Helvetica"/>
          <w:sz w:val="26"/>
          <w:szCs w:val="26"/>
        </w:rPr>
        <w:t>Data :</w:t>
      </w:r>
      <w:proofErr w:type="gramEnd"/>
      <w:r>
        <w:rPr>
          <w:rFonts w:ascii="Helvetica" w:hAnsi="Helvetica" w:cs="Helvetica"/>
          <w:sz w:val="26"/>
          <w:szCs w:val="26"/>
        </w:rPr>
        <w:t xml:space="preserve"> 2016</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2016 is a leap year.</w:t>
      </w:r>
      <w:r>
        <w:rPr>
          <w:rFonts w:ascii="Helvetica" w:hAnsi="Helvetica" w:cs="Helvetica"/>
          <w:sz w:val="26"/>
          <w:szCs w:val="26"/>
        </w:rPr>
        <w:br/>
      </w:r>
      <w:hyperlink r:id="rId12" w:tgtFrame="_blank" w:history="1">
        <w:r>
          <w:rPr>
            <w:rStyle w:val="Hyperlink"/>
            <w:rFonts w:ascii="Helvetica" w:hAnsi="Helvetica" w:cs="Helvetica"/>
            <w:color w:val="448AFF"/>
            <w:sz w:val="26"/>
            <w:szCs w:val="26"/>
          </w:rPr>
          <w:t>Click me to see the solution</w:t>
        </w:r>
      </w:hyperlink>
    </w:p>
    <w:p w:rsidR="003D2D5E" w:rsidRDefault="003D2D5E" w:rsidP="003D2D5E">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5. </w:t>
      </w:r>
      <w:r>
        <w:rPr>
          <w:rFonts w:ascii="Helvetica" w:hAnsi="Helvetica" w:cs="Helvetica"/>
          <w:sz w:val="26"/>
          <w:szCs w:val="26"/>
        </w:rPr>
        <w:t>Write a C program to read the age of a candidate and determine whether it is eligible for casting his/her own vote. </w:t>
      </w:r>
      <w:hyperlink r:id="rId13"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 xml:space="preserve">Test </w:t>
      </w:r>
      <w:proofErr w:type="gramStart"/>
      <w:r>
        <w:rPr>
          <w:rFonts w:ascii="Helvetica" w:hAnsi="Helvetica" w:cs="Helvetica"/>
          <w:sz w:val="26"/>
          <w:szCs w:val="26"/>
        </w:rPr>
        <w:t>Data :</w:t>
      </w:r>
      <w:proofErr w:type="gramEnd"/>
      <w:r>
        <w:rPr>
          <w:rFonts w:ascii="Helvetica" w:hAnsi="Helvetica" w:cs="Helvetica"/>
          <w:sz w:val="26"/>
          <w:szCs w:val="26"/>
        </w:rPr>
        <w:t xml:space="preserve"> 21</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Congratulation! You are eligible for casting your vote.</w:t>
      </w:r>
      <w:r>
        <w:rPr>
          <w:rFonts w:ascii="Helvetica" w:hAnsi="Helvetica" w:cs="Helvetica"/>
          <w:sz w:val="26"/>
          <w:szCs w:val="26"/>
        </w:rPr>
        <w:br/>
      </w:r>
      <w:hyperlink r:id="rId14" w:tgtFrame="_blank" w:history="1">
        <w:r>
          <w:rPr>
            <w:rStyle w:val="Hyperlink"/>
            <w:rFonts w:ascii="Helvetica" w:hAnsi="Helvetica" w:cs="Helvetica"/>
            <w:color w:val="448AFF"/>
            <w:sz w:val="26"/>
            <w:szCs w:val="26"/>
          </w:rPr>
          <w:t>Click me to see the solution</w:t>
        </w:r>
      </w:hyperlink>
    </w:p>
    <w:p w:rsidR="003D2D5E" w:rsidRDefault="003D2D5E" w:rsidP="003D2D5E">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6. </w:t>
      </w:r>
      <w:r>
        <w:rPr>
          <w:rFonts w:ascii="Helvetica" w:hAnsi="Helvetica" w:cs="Helvetica"/>
          <w:sz w:val="26"/>
          <w:szCs w:val="26"/>
        </w:rPr>
        <w:t>Write a C program to read the value of an integer m and display the value of n is 1 when m is larger than 0, 0 when m is 0 and -1 when m is less than 0. </w:t>
      </w:r>
      <w:hyperlink r:id="rId15" w:anchor="editorr" w:history="1">
        <w:r>
          <w:rPr>
            <w:rStyle w:val="Hyperlink"/>
            <w:rFonts w:ascii="Helvetica" w:hAnsi="Helvetica" w:cs="Helvetica"/>
            <w:color w:val="448AFF"/>
            <w:sz w:val="26"/>
            <w:szCs w:val="26"/>
          </w:rPr>
          <w:t xml:space="preserve">Go to </w:t>
        </w:r>
        <w:r>
          <w:rPr>
            <w:rStyle w:val="Hyperlink"/>
            <w:rFonts w:ascii="Helvetica" w:hAnsi="Helvetica" w:cs="Helvetica"/>
            <w:color w:val="448AFF"/>
            <w:sz w:val="26"/>
            <w:szCs w:val="26"/>
          </w:rPr>
          <w:lastRenderedPageBreak/>
          <w:t>the editor</w:t>
        </w:r>
      </w:hyperlink>
      <w:r>
        <w:rPr>
          <w:rFonts w:ascii="Helvetica" w:hAnsi="Helvetica" w:cs="Helvetica"/>
          <w:sz w:val="26"/>
          <w:szCs w:val="26"/>
        </w:rPr>
        <w:br/>
        <w:t xml:space="preserve">Test </w:t>
      </w:r>
      <w:proofErr w:type="gramStart"/>
      <w:r>
        <w:rPr>
          <w:rFonts w:ascii="Helvetica" w:hAnsi="Helvetica" w:cs="Helvetica"/>
          <w:sz w:val="26"/>
          <w:szCs w:val="26"/>
        </w:rPr>
        <w:t>Data :</w:t>
      </w:r>
      <w:proofErr w:type="gramEnd"/>
      <w:r>
        <w:rPr>
          <w:rFonts w:ascii="Helvetica" w:hAnsi="Helvetica" w:cs="Helvetica"/>
          <w:sz w:val="26"/>
          <w:szCs w:val="26"/>
        </w:rPr>
        <w:t xml:space="preserve"> -5</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The value of n = -1</w:t>
      </w:r>
      <w:r>
        <w:rPr>
          <w:rFonts w:ascii="Helvetica" w:hAnsi="Helvetica" w:cs="Helvetica"/>
          <w:sz w:val="26"/>
          <w:szCs w:val="26"/>
        </w:rPr>
        <w:br/>
      </w:r>
      <w:hyperlink r:id="rId16" w:tgtFrame="_blank" w:history="1">
        <w:r>
          <w:rPr>
            <w:rStyle w:val="Hyperlink"/>
            <w:rFonts w:ascii="Helvetica" w:hAnsi="Helvetica" w:cs="Helvetica"/>
            <w:color w:val="448AFF"/>
            <w:sz w:val="26"/>
            <w:szCs w:val="26"/>
          </w:rPr>
          <w:t>Click me to see the solution</w:t>
        </w:r>
      </w:hyperlink>
    </w:p>
    <w:p w:rsidR="003D2D5E" w:rsidRDefault="003D2D5E" w:rsidP="003D2D5E">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7.</w:t>
      </w:r>
      <w:r>
        <w:rPr>
          <w:rFonts w:ascii="Helvetica" w:hAnsi="Helvetica" w:cs="Helvetica"/>
          <w:sz w:val="26"/>
          <w:szCs w:val="26"/>
        </w:rPr>
        <w:t> Write a C program to accept the height of a person in centimeter and categorize the person according to their height. </w:t>
      </w:r>
      <w:hyperlink r:id="rId17"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 xml:space="preserve">Test </w:t>
      </w:r>
      <w:proofErr w:type="gramStart"/>
      <w:r>
        <w:rPr>
          <w:rFonts w:ascii="Helvetica" w:hAnsi="Helvetica" w:cs="Helvetica"/>
          <w:sz w:val="26"/>
          <w:szCs w:val="26"/>
        </w:rPr>
        <w:t>Data :</w:t>
      </w:r>
      <w:proofErr w:type="gramEnd"/>
      <w:r>
        <w:rPr>
          <w:rFonts w:ascii="Helvetica" w:hAnsi="Helvetica" w:cs="Helvetica"/>
          <w:sz w:val="26"/>
          <w:szCs w:val="26"/>
        </w:rPr>
        <w:t xml:space="preserve"> 135</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The person is Dwarf.</w:t>
      </w:r>
      <w:r>
        <w:rPr>
          <w:rFonts w:ascii="Helvetica" w:hAnsi="Helvetica" w:cs="Helvetica"/>
          <w:sz w:val="26"/>
          <w:szCs w:val="26"/>
        </w:rPr>
        <w:br/>
      </w:r>
      <w:hyperlink r:id="rId18" w:tgtFrame="_blank" w:history="1">
        <w:r>
          <w:rPr>
            <w:rStyle w:val="Hyperlink"/>
            <w:rFonts w:ascii="Helvetica" w:hAnsi="Helvetica" w:cs="Helvetica"/>
            <w:color w:val="448AFF"/>
            <w:sz w:val="26"/>
            <w:szCs w:val="26"/>
          </w:rPr>
          <w:t>Click me to see the solution</w:t>
        </w:r>
      </w:hyperlink>
    </w:p>
    <w:p w:rsidR="003D2D5E" w:rsidRDefault="003D2D5E" w:rsidP="003D2D5E">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8. </w:t>
      </w:r>
      <w:r>
        <w:rPr>
          <w:rFonts w:ascii="Helvetica" w:hAnsi="Helvetica" w:cs="Helvetica"/>
          <w:sz w:val="26"/>
          <w:szCs w:val="26"/>
        </w:rPr>
        <w:t>Write a C program to find the largest of three numbers. </w:t>
      </w:r>
      <w:hyperlink r:id="rId19"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 xml:space="preserve">Test </w:t>
      </w:r>
      <w:proofErr w:type="gramStart"/>
      <w:r>
        <w:rPr>
          <w:rFonts w:ascii="Helvetica" w:hAnsi="Helvetica" w:cs="Helvetica"/>
          <w:sz w:val="26"/>
          <w:szCs w:val="26"/>
        </w:rPr>
        <w:t>Data :</w:t>
      </w:r>
      <w:proofErr w:type="gramEnd"/>
      <w:r>
        <w:rPr>
          <w:rFonts w:ascii="Helvetica" w:hAnsi="Helvetica" w:cs="Helvetica"/>
          <w:sz w:val="26"/>
          <w:szCs w:val="26"/>
        </w:rPr>
        <w:t xml:space="preserve"> 12 25 52</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1st Number = 12,        2nd Number = 25,        3rd Number = 52</w:t>
      </w:r>
      <w:r>
        <w:rPr>
          <w:rFonts w:ascii="Helvetica" w:hAnsi="Helvetica" w:cs="Helvetica"/>
          <w:sz w:val="26"/>
          <w:szCs w:val="26"/>
        </w:rPr>
        <w:br/>
        <w:t>The 3rd Number is the greatest among three</w:t>
      </w:r>
      <w:r>
        <w:rPr>
          <w:rFonts w:ascii="Helvetica" w:hAnsi="Helvetica" w:cs="Helvetica"/>
          <w:sz w:val="26"/>
          <w:szCs w:val="26"/>
        </w:rPr>
        <w:br/>
      </w:r>
      <w:hyperlink r:id="rId20" w:tgtFrame="_blank" w:history="1">
        <w:r>
          <w:rPr>
            <w:rStyle w:val="Hyperlink"/>
            <w:rFonts w:ascii="Helvetica" w:hAnsi="Helvetica" w:cs="Helvetica"/>
            <w:color w:val="448AFF"/>
            <w:sz w:val="26"/>
            <w:szCs w:val="26"/>
          </w:rPr>
          <w:t>Click me to see the solution</w:t>
        </w:r>
      </w:hyperlink>
    </w:p>
    <w:p w:rsidR="003D2D5E" w:rsidRDefault="003D2D5E" w:rsidP="003D2D5E">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9. </w:t>
      </w:r>
      <w:r>
        <w:rPr>
          <w:rFonts w:ascii="Helvetica" w:hAnsi="Helvetica" w:cs="Helvetica"/>
          <w:sz w:val="26"/>
          <w:szCs w:val="26"/>
        </w:rPr>
        <w:t>Write a C program to accept a coordinate point in a XY coordinate system and determine in which quadrant the coordinate point lies. </w:t>
      </w:r>
      <w:hyperlink r:id="rId21"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 xml:space="preserve">Test </w:t>
      </w:r>
      <w:proofErr w:type="gramStart"/>
      <w:r>
        <w:rPr>
          <w:rFonts w:ascii="Helvetica" w:hAnsi="Helvetica" w:cs="Helvetica"/>
          <w:sz w:val="26"/>
          <w:szCs w:val="26"/>
        </w:rPr>
        <w:t>Data :</w:t>
      </w:r>
      <w:proofErr w:type="gramEnd"/>
      <w:r>
        <w:rPr>
          <w:rFonts w:ascii="Helvetica" w:hAnsi="Helvetica" w:cs="Helvetica"/>
          <w:sz w:val="26"/>
          <w:szCs w:val="26"/>
        </w:rPr>
        <w:t xml:space="preserve"> 7 9</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w:t>
      </w:r>
      <w:r>
        <w:rPr>
          <w:rFonts w:ascii="Helvetica" w:hAnsi="Helvetica" w:cs="Helvetica"/>
          <w:sz w:val="26"/>
          <w:szCs w:val="26"/>
        </w:rPr>
        <w:br/>
        <w:t>The coordinate point (7,9) lies in the First quadrant.</w:t>
      </w:r>
      <w:r>
        <w:rPr>
          <w:rFonts w:ascii="Helvetica" w:hAnsi="Helvetica" w:cs="Helvetica"/>
          <w:sz w:val="26"/>
          <w:szCs w:val="26"/>
        </w:rPr>
        <w:br/>
      </w:r>
      <w:hyperlink r:id="rId22" w:tgtFrame="_blank" w:history="1">
        <w:r>
          <w:rPr>
            <w:rStyle w:val="Hyperlink"/>
            <w:rFonts w:ascii="Helvetica" w:hAnsi="Helvetica" w:cs="Helvetica"/>
            <w:color w:val="448AFF"/>
            <w:sz w:val="26"/>
            <w:szCs w:val="26"/>
          </w:rPr>
          <w:t>Click me to see the solution</w:t>
        </w:r>
      </w:hyperlink>
    </w:p>
    <w:p w:rsidR="003D2D5E" w:rsidRDefault="003D2D5E" w:rsidP="003D2D5E">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10.</w:t>
      </w:r>
      <w:r>
        <w:rPr>
          <w:rFonts w:ascii="Helvetica" w:hAnsi="Helvetica" w:cs="Helvetica"/>
          <w:sz w:val="26"/>
          <w:szCs w:val="26"/>
        </w:rPr>
        <w:t> Write a C program to find the eligibility of admission for a professional course based on the following criteria: </w:t>
      </w:r>
      <w:hyperlink r:id="rId23" w:anchor="editorr" w:history="1">
        <w:r>
          <w:rPr>
            <w:rStyle w:val="Hyperlink"/>
            <w:rFonts w:ascii="Helvetica" w:hAnsi="Helvetica" w:cs="Helvetica"/>
            <w:color w:val="448AFF"/>
            <w:sz w:val="26"/>
            <w:szCs w:val="26"/>
          </w:rPr>
          <w:t>Go to the editor</w:t>
        </w:r>
      </w:hyperlink>
      <w:r>
        <w:rPr>
          <w:rFonts w:ascii="Helvetica" w:hAnsi="Helvetica" w:cs="Helvetica"/>
          <w:sz w:val="26"/>
          <w:szCs w:val="26"/>
        </w:rPr>
        <w:br/>
        <w:t xml:space="preserve">Eligibility Criteria : Marks in </w:t>
      </w:r>
      <w:proofErr w:type="spellStart"/>
      <w:r>
        <w:rPr>
          <w:rFonts w:ascii="Helvetica" w:hAnsi="Helvetica" w:cs="Helvetica"/>
          <w:sz w:val="26"/>
          <w:szCs w:val="26"/>
        </w:rPr>
        <w:t>Maths</w:t>
      </w:r>
      <w:proofErr w:type="spellEnd"/>
      <w:r>
        <w:rPr>
          <w:rFonts w:ascii="Helvetica" w:hAnsi="Helvetica" w:cs="Helvetica"/>
          <w:sz w:val="26"/>
          <w:szCs w:val="26"/>
        </w:rPr>
        <w:t xml:space="preserve"> &gt;=65 and Marks in </w:t>
      </w:r>
      <w:proofErr w:type="spellStart"/>
      <w:r>
        <w:rPr>
          <w:rFonts w:ascii="Helvetica" w:hAnsi="Helvetica" w:cs="Helvetica"/>
          <w:sz w:val="26"/>
          <w:szCs w:val="26"/>
        </w:rPr>
        <w:t>Phy</w:t>
      </w:r>
      <w:proofErr w:type="spellEnd"/>
      <w:r>
        <w:rPr>
          <w:rFonts w:ascii="Helvetica" w:hAnsi="Helvetica" w:cs="Helvetica"/>
          <w:sz w:val="26"/>
          <w:szCs w:val="26"/>
        </w:rPr>
        <w:t xml:space="preserve"> &gt;=55 and Marks in </w:t>
      </w:r>
      <w:proofErr w:type="spellStart"/>
      <w:r>
        <w:rPr>
          <w:rFonts w:ascii="Helvetica" w:hAnsi="Helvetica" w:cs="Helvetica"/>
          <w:sz w:val="26"/>
          <w:szCs w:val="26"/>
        </w:rPr>
        <w:t>Chem</w:t>
      </w:r>
      <w:proofErr w:type="spellEnd"/>
      <w:r>
        <w:rPr>
          <w:rFonts w:ascii="Helvetica" w:hAnsi="Helvetica" w:cs="Helvetica"/>
          <w:sz w:val="26"/>
          <w:szCs w:val="26"/>
        </w:rPr>
        <w:t xml:space="preserve">&gt;=50 and Total in all three subject &gt;=190 or Total in </w:t>
      </w:r>
      <w:proofErr w:type="spellStart"/>
      <w:r>
        <w:rPr>
          <w:rFonts w:ascii="Helvetica" w:hAnsi="Helvetica" w:cs="Helvetica"/>
          <w:sz w:val="26"/>
          <w:szCs w:val="26"/>
        </w:rPr>
        <w:t>Maths</w:t>
      </w:r>
      <w:proofErr w:type="spellEnd"/>
      <w:r>
        <w:rPr>
          <w:rFonts w:ascii="Helvetica" w:hAnsi="Helvetica" w:cs="Helvetica"/>
          <w:sz w:val="26"/>
          <w:szCs w:val="26"/>
        </w:rPr>
        <w:t xml:space="preserve"> and Physics &gt;=140 ------------------------------------- Input the marks obtained in Physics :65 Input the marks obtained in Chemistry :51 Input the marks obtained in Mathematics :72 Total marks of </w:t>
      </w:r>
      <w:proofErr w:type="spellStart"/>
      <w:r>
        <w:rPr>
          <w:rFonts w:ascii="Helvetica" w:hAnsi="Helvetica" w:cs="Helvetica"/>
          <w:sz w:val="26"/>
          <w:szCs w:val="26"/>
        </w:rPr>
        <w:t>Maths</w:t>
      </w:r>
      <w:proofErr w:type="spellEnd"/>
      <w:r>
        <w:rPr>
          <w:rFonts w:ascii="Helvetica" w:hAnsi="Helvetica" w:cs="Helvetica"/>
          <w:sz w:val="26"/>
          <w:szCs w:val="26"/>
        </w:rPr>
        <w:t xml:space="preserve">, Physics and Chemistry : 188 Total marks of </w:t>
      </w:r>
      <w:proofErr w:type="spellStart"/>
      <w:r>
        <w:rPr>
          <w:rFonts w:ascii="Helvetica" w:hAnsi="Helvetica" w:cs="Helvetica"/>
          <w:sz w:val="26"/>
          <w:szCs w:val="26"/>
        </w:rPr>
        <w:t>Maths</w:t>
      </w:r>
      <w:proofErr w:type="spellEnd"/>
      <w:r>
        <w:rPr>
          <w:rFonts w:ascii="Helvetica" w:hAnsi="Helvetica" w:cs="Helvetica"/>
          <w:sz w:val="26"/>
          <w:szCs w:val="26"/>
        </w:rPr>
        <w:t xml:space="preserve"> and Physics : 137 The candidate is not eligible.</w:t>
      </w:r>
      <w:r>
        <w:rPr>
          <w:rFonts w:ascii="Helvetica" w:hAnsi="Helvetica" w:cs="Helvetica"/>
          <w:sz w:val="26"/>
          <w:szCs w:val="26"/>
        </w:rPr>
        <w:br/>
      </w:r>
      <w:proofErr w:type="gramStart"/>
      <w:r>
        <w:rPr>
          <w:rStyle w:val="Emphasis"/>
          <w:rFonts w:ascii="Helvetica" w:hAnsi="Helvetica" w:cs="Helvetica"/>
          <w:sz w:val="26"/>
          <w:szCs w:val="26"/>
        </w:rPr>
        <w:t>Expected Output</w:t>
      </w:r>
      <w:r>
        <w:rPr>
          <w:rFonts w:ascii="Helvetica" w:hAnsi="Helvetica" w:cs="Helvetica"/>
          <w:sz w:val="26"/>
          <w:szCs w:val="26"/>
        </w:rPr>
        <w:t> :</w:t>
      </w:r>
      <w:proofErr w:type="gramEnd"/>
      <w:r>
        <w:rPr>
          <w:rFonts w:ascii="Helvetica" w:hAnsi="Helvetica" w:cs="Helvetica"/>
          <w:sz w:val="26"/>
          <w:szCs w:val="26"/>
        </w:rPr>
        <w:br/>
      </w:r>
      <w:r>
        <w:rPr>
          <w:rFonts w:ascii="Helvetica" w:hAnsi="Helvetica" w:cs="Helvetica"/>
          <w:sz w:val="26"/>
          <w:szCs w:val="26"/>
        </w:rPr>
        <w:lastRenderedPageBreak/>
        <w:t>The candidate is not eligible for admission.</w:t>
      </w:r>
      <w:r>
        <w:rPr>
          <w:rFonts w:ascii="Helvetica" w:hAnsi="Helvetica" w:cs="Helvetica"/>
          <w:sz w:val="26"/>
          <w:szCs w:val="26"/>
        </w:rPr>
        <w:br/>
      </w:r>
      <w:hyperlink r:id="rId24" w:tgtFrame="_blank" w:history="1">
        <w:r>
          <w:rPr>
            <w:rStyle w:val="Hyperlink"/>
            <w:rFonts w:ascii="Helvetica" w:hAnsi="Helvetica" w:cs="Helvetica"/>
            <w:color w:val="448AFF"/>
            <w:sz w:val="26"/>
            <w:szCs w:val="26"/>
          </w:rPr>
          <w:t>Click me to see the solution</w:t>
        </w:r>
      </w:hyperlink>
    </w:p>
    <w:p w:rsidR="006128FE" w:rsidRPr="006128FE" w:rsidRDefault="006128FE" w:rsidP="006128FE">
      <w:pPr>
        <w:shd w:val="clear" w:color="auto" w:fill="FFFFFF"/>
        <w:spacing w:after="240" w:line="360" w:lineRule="atLeast"/>
        <w:rPr>
          <w:rFonts w:ascii="Helvetica" w:eastAsia="Times New Roman" w:hAnsi="Helvetica" w:cs="Helvetica"/>
          <w:sz w:val="26"/>
          <w:szCs w:val="26"/>
        </w:rPr>
      </w:pPr>
      <w:r w:rsidRPr="006128FE">
        <w:rPr>
          <w:rFonts w:ascii="Helvetica" w:eastAsia="Times New Roman" w:hAnsi="Helvetica" w:cs="Helvetica"/>
          <w:b/>
          <w:bCs/>
          <w:sz w:val="26"/>
          <w:szCs w:val="26"/>
        </w:rPr>
        <w:t>14. </w:t>
      </w:r>
      <w:r w:rsidRPr="006128FE">
        <w:rPr>
          <w:rFonts w:ascii="Helvetica" w:eastAsia="Times New Roman" w:hAnsi="Helvetica" w:cs="Helvetica"/>
          <w:sz w:val="26"/>
          <w:szCs w:val="26"/>
        </w:rPr>
        <w:t>Write a C program to check whether a triangle is Equilateral, Isosceles or Scalene. </w:t>
      </w:r>
      <w:hyperlink r:id="rId25" w:anchor="editorr" w:history="1">
        <w:r w:rsidRPr="006128FE">
          <w:rPr>
            <w:rFonts w:ascii="Helvetica" w:eastAsia="Times New Roman" w:hAnsi="Helvetica" w:cs="Helvetica"/>
            <w:color w:val="448AFF"/>
            <w:sz w:val="26"/>
            <w:szCs w:val="26"/>
            <w:u w:val="single"/>
          </w:rPr>
          <w:t>Go to the editor</w:t>
        </w:r>
      </w:hyperlink>
      <w:r w:rsidRPr="006128FE">
        <w:rPr>
          <w:rFonts w:ascii="Helvetica" w:eastAsia="Times New Roman" w:hAnsi="Helvetica" w:cs="Helvetica"/>
          <w:sz w:val="26"/>
          <w:szCs w:val="26"/>
        </w:rPr>
        <w:br/>
      </w:r>
      <w:proofErr w:type="gramStart"/>
      <w:r w:rsidRPr="006128FE">
        <w:rPr>
          <w:rFonts w:ascii="Helvetica" w:eastAsia="Times New Roman" w:hAnsi="Helvetica" w:cs="Helvetica"/>
          <w:sz w:val="26"/>
          <w:szCs w:val="26"/>
        </w:rPr>
        <w:t>Test Data :</w:t>
      </w:r>
      <w:proofErr w:type="gramEnd"/>
      <w:r w:rsidRPr="006128FE">
        <w:rPr>
          <w:rFonts w:ascii="Helvetica" w:eastAsia="Times New Roman" w:hAnsi="Helvetica" w:cs="Helvetica"/>
          <w:sz w:val="26"/>
          <w:szCs w:val="26"/>
        </w:rPr>
        <w:br/>
        <w:t>50 50 60</w:t>
      </w:r>
      <w:r w:rsidRPr="006128FE">
        <w:rPr>
          <w:rFonts w:ascii="Helvetica" w:eastAsia="Times New Roman" w:hAnsi="Helvetica" w:cs="Helvetica"/>
          <w:sz w:val="26"/>
          <w:szCs w:val="26"/>
        </w:rPr>
        <w:br/>
      </w:r>
      <w:r w:rsidRPr="006128FE">
        <w:rPr>
          <w:rFonts w:ascii="Helvetica" w:eastAsia="Times New Roman" w:hAnsi="Helvetica" w:cs="Helvetica"/>
          <w:i/>
          <w:iCs/>
          <w:sz w:val="26"/>
          <w:szCs w:val="26"/>
        </w:rPr>
        <w:t>Expected Output</w:t>
      </w:r>
      <w:r w:rsidRPr="006128FE">
        <w:rPr>
          <w:rFonts w:ascii="Helvetica" w:eastAsia="Times New Roman" w:hAnsi="Helvetica" w:cs="Helvetica"/>
          <w:sz w:val="26"/>
          <w:szCs w:val="26"/>
        </w:rPr>
        <w:t> :</w:t>
      </w:r>
      <w:r w:rsidRPr="006128FE">
        <w:rPr>
          <w:rFonts w:ascii="Helvetica" w:eastAsia="Times New Roman" w:hAnsi="Helvetica" w:cs="Helvetica"/>
          <w:sz w:val="26"/>
          <w:szCs w:val="26"/>
        </w:rPr>
        <w:br/>
        <w:t>This is an isosceles triangle.</w:t>
      </w:r>
      <w:r w:rsidRPr="006128FE">
        <w:rPr>
          <w:rFonts w:ascii="Helvetica" w:eastAsia="Times New Roman" w:hAnsi="Helvetica" w:cs="Helvetica"/>
          <w:sz w:val="26"/>
          <w:szCs w:val="26"/>
        </w:rPr>
        <w:br/>
      </w:r>
      <w:hyperlink r:id="rId26" w:tgtFrame="_blank" w:history="1">
        <w:r w:rsidRPr="006128FE">
          <w:rPr>
            <w:rFonts w:ascii="Helvetica" w:eastAsia="Times New Roman" w:hAnsi="Helvetica" w:cs="Helvetica"/>
            <w:color w:val="448AFF"/>
            <w:sz w:val="26"/>
            <w:szCs w:val="26"/>
            <w:u w:val="single"/>
          </w:rPr>
          <w:t>Click me to see the solution</w:t>
        </w:r>
      </w:hyperlink>
    </w:p>
    <w:p w:rsidR="006128FE" w:rsidRPr="006128FE" w:rsidRDefault="006128FE" w:rsidP="006128FE">
      <w:pPr>
        <w:shd w:val="clear" w:color="auto" w:fill="FFFFFF"/>
        <w:spacing w:after="240" w:line="360" w:lineRule="atLeast"/>
        <w:rPr>
          <w:rFonts w:ascii="Helvetica" w:eastAsia="Times New Roman" w:hAnsi="Helvetica" w:cs="Helvetica"/>
          <w:sz w:val="26"/>
          <w:szCs w:val="26"/>
        </w:rPr>
      </w:pPr>
      <w:r w:rsidRPr="006128FE">
        <w:rPr>
          <w:rFonts w:ascii="Helvetica" w:eastAsia="Times New Roman" w:hAnsi="Helvetica" w:cs="Helvetica"/>
          <w:b/>
          <w:bCs/>
          <w:sz w:val="26"/>
          <w:szCs w:val="26"/>
        </w:rPr>
        <w:t>15. </w:t>
      </w:r>
      <w:r w:rsidRPr="006128FE">
        <w:rPr>
          <w:rFonts w:ascii="Helvetica" w:eastAsia="Times New Roman" w:hAnsi="Helvetica" w:cs="Helvetica"/>
          <w:sz w:val="26"/>
          <w:szCs w:val="26"/>
        </w:rPr>
        <w:t>Write a C program to check whether a triangle can be formed by the given value for the angles. </w:t>
      </w:r>
      <w:hyperlink r:id="rId27" w:anchor="editorr" w:history="1">
        <w:r w:rsidRPr="006128FE">
          <w:rPr>
            <w:rFonts w:ascii="Helvetica" w:eastAsia="Times New Roman" w:hAnsi="Helvetica" w:cs="Helvetica"/>
            <w:color w:val="448AFF"/>
            <w:sz w:val="26"/>
            <w:szCs w:val="26"/>
            <w:u w:val="single"/>
          </w:rPr>
          <w:t>Go to the editor</w:t>
        </w:r>
      </w:hyperlink>
      <w:r w:rsidRPr="006128FE">
        <w:rPr>
          <w:rFonts w:ascii="Helvetica" w:eastAsia="Times New Roman" w:hAnsi="Helvetica" w:cs="Helvetica"/>
          <w:sz w:val="26"/>
          <w:szCs w:val="26"/>
        </w:rPr>
        <w:br/>
      </w:r>
      <w:proofErr w:type="gramStart"/>
      <w:r w:rsidRPr="006128FE">
        <w:rPr>
          <w:rFonts w:ascii="Helvetica" w:eastAsia="Times New Roman" w:hAnsi="Helvetica" w:cs="Helvetica"/>
          <w:sz w:val="26"/>
          <w:szCs w:val="26"/>
        </w:rPr>
        <w:t>Test Data :</w:t>
      </w:r>
      <w:proofErr w:type="gramEnd"/>
      <w:r w:rsidRPr="006128FE">
        <w:rPr>
          <w:rFonts w:ascii="Helvetica" w:eastAsia="Times New Roman" w:hAnsi="Helvetica" w:cs="Helvetica"/>
          <w:sz w:val="26"/>
          <w:szCs w:val="26"/>
        </w:rPr>
        <w:br/>
        <w:t>40 55 65</w:t>
      </w:r>
      <w:r w:rsidRPr="006128FE">
        <w:rPr>
          <w:rFonts w:ascii="Helvetica" w:eastAsia="Times New Roman" w:hAnsi="Helvetica" w:cs="Helvetica"/>
          <w:sz w:val="26"/>
          <w:szCs w:val="26"/>
        </w:rPr>
        <w:br/>
      </w:r>
      <w:r w:rsidRPr="006128FE">
        <w:rPr>
          <w:rFonts w:ascii="Helvetica" w:eastAsia="Times New Roman" w:hAnsi="Helvetica" w:cs="Helvetica"/>
          <w:i/>
          <w:iCs/>
          <w:sz w:val="26"/>
          <w:szCs w:val="26"/>
        </w:rPr>
        <w:t>Expected Output</w:t>
      </w:r>
      <w:r w:rsidRPr="006128FE">
        <w:rPr>
          <w:rFonts w:ascii="Helvetica" w:eastAsia="Times New Roman" w:hAnsi="Helvetica" w:cs="Helvetica"/>
          <w:sz w:val="26"/>
          <w:szCs w:val="26"/>
        </w:rPr>
        <w:t> :</w:t>
      </w:r>
      <w:r w:rsidRPr="006128FE">
        <w:rPr>
          <w:rFonts w:ascii="Helvetica" w:eastAsia="Times New Roman" w:hAnsi="Helvetica" w:cs="Helvetica"/>
          <w:sz w:val="26"/>
          <w:szCs w:val="26"/>
        </w:rPr>
        <w:br/>
        <w:t>The triangle is not valid.</w:t>
      </w:r>
      <w:r w:rsidRPr="006128FE">
        <w:rPr>
          <w:rFonts w:ascii="Helvetica" w:eastAsia="Times New Roman" w:hAnsi="Helvetica" w:cs="Helvetica"/>
          <w:sz w:val="26"/>
          <w:szCs w:val="26"/>
        </w:rPr>
        <w:br/>
      </w:r>
      <w:hyperlink r:id="rId28" w:tgtFrame="_blank" w:history="1">
        <w:r w:rsidRPr="006128FE">
          <w:rPr>
            <w:rFonts w:ascii="Helvetica" w:eastAsia="Times New Roman" w:hAnsi="Helvetica" w:cs="Helvetica"/>
            <w:color w:val="448AFF"/>
            <w:sz w:val="26"/>
            <w:szCs w:val="26"/>
            <w:u w:val="single"/>
          </w:rPr>
          <w:t>Click me to see the solution</w:t>
        </w:r>
      </w:hyperlink>
    </w:p>
    <w:p w:rsidR="006128FE" w:rsidRPr="006128FE" w:rsidRDefault="006128FE" w:rsidP="006128FE">
      <w:pPr>
        <w:shd w:val="clear" w:color="auto" w:fill="FFFFFF"/>
        <w:spacing w:after="240" w:line="360" w:lineRule="atLeast"/>
        <w:rPr>
          <w:rFonts w:ascii="Helvetica" w:eastAsia="Times New Roman" w:hAnsi="Helvetica" w:cs="Helvetica"/>
          <w:sz w:val="26"/>
          <w:szCs w:val="26"/>
        </w:rPr>
      </w:pPr>
      <w:r w:rsidRPr="006128FE">
        <w:rPr>
          <w:rFonts w:ascii="Helvetica" w:eastAsia="Times New Roman" w:hAnsi="Helvetica" w:cs="Helvetica"/>
          <w:b/>
          <w:bCs/>
          <w:sz w:val="26"/>
          <w:szCs w:val="26"/>
        </w:rPr>
        <w:t>16. </w:t>
      </w:r>
      <w:r w:rsidRPr="006128FE">
        <w:rPr>
          <w:rFonts w:ascii="Helvetica" w:eastAsia="Times New Roman" w:hAnsi="Helvetica" w:cs="Helvetica"/>
          <w:sz w:val="26"/>
          <w:szCs w:val="26"/>
        </w:rPr>
        <w:t>Write a C program to check whether a character is an alphabet, digit or special character. </w:t>
      </w:r>
      <w:hyperlink r:id="rId29" w:anchor="editorr" w:history="1">
        <w:r w:rsidRPr="006128FE">
          <w:rPr>
            <w:rFonts w:ascii="Helvetica" w:eastAsia="Times New Roman" w:hAnsi="Helvetica" w:cs="Helvetica"/>
            <w:color w:val="448AFF"/>
            <w:sz w:val="26"/>
            <w:szCs w:val="26"/>
            <w:u w:val="single"/>
          </w:rPr>
          <w:t>Go to the editor</w:t>
        </w:r>
      </w:hyperlink>
      <w:r w:rsidRPr="006128FE">
        <w:rPr>
          <w:rFonts w:ascii="Helvetica" w:eastAsia="Times New Roman" w:hAnsi="Helvetica" w:cs="Helvetica"/>
          <w:sz w:val="26"/>
          <w:szCs w:val="26"/>
        </w:rPr>
        <w:br/>
      </w:r>
      <w:proofErr w:type="gramStart"/>
      <w:r w:rsidRPr="006128FE">
        <w:rPr>
          <w:rFonts w:ascii="Helvetica" w:eastAsia="Times New Roman" w:hAnsi="Helvetica" w:cs="Helvetica"/>
          <w:sz w:val="26"/>
          <w:szCs w:val="26"/>
        </w:rPr>
        <w:t>Test Data :</w:t>
      </w:r>
      <w:proofErr w:type="gramEnd"/>
      <w:r w:rsidRPr="006128FE">
        <w:rPr>
          <w:rFonts w:ascii="Helvetica" w:eastAsia="Times New Roman" w:hAnsi="Helvetica" w:cs="Helvetica"/>
          <w:sz w:val="26"/>
          <w:szCs w:val="26"/>
        </w:rPr>
        <w:br/>
        <w:t>@</w:t>
      </w:r>
      <w:r w:rsidRPr="006128FE">
        <w:rPr>
          <w:rFonts w:ascii="Helvetica" w:eastAsia="Times New Roman" w:hAnsi="Helvetica" w:cs="Helvetica"/>
          <w:sz w:val="26"/>
          <w:szCs w:val="26"/>
        </w:rPr>
        <w:br/>
      </w:r>
      <w:r w:rsidRPr="006128FE">
        <w:rPr>
          <w:rFonts w:ascii="Helvetica" w:eastAsia="Times New Roman" w:hAnsi="Helvetica" w:cs="Helvetica"/>
          <w:i/>
          <w:iCs/>
          <w:sz w:val="26"/>
          <w:szCs w:val="26"/>
        </w:rPr>
        <w:t>Expected Output</w:t>
      </w:r>
      <w:r w:rsidRPr="006128FE">
        <w:rPr>
          <w:rFonts w:ascii="Helvetica" w:eastAsia="Times New Roman" w:hAnsi="Helvetica" w:cs="Helvetica"/>
          <w:sz w:val="26"/>
          <w:szCs w:val="26"/>
        </w:rPr>
        <w:t> :</w:t>
      </w:r>
      <w:r w:rsidRPr="006128FE">
        <w:rPr>
          <w:rFonts w:ascii="Helvetica" w:eastAsia="Times New Roman" w:hAnsi="Helvetica" w:cs="Helvetica"/>
          <w:sz w:val="26"/>
          <w:szCs w:val="26"/>
        </w:rPr>
        <w:br/>
        <w:t>This is a special character.</w:t>
      </w:r>
      <w:r w:rsidRPr="006128FE">
        <w:rPr>
          <w:rFonts w:ascii="Helvetica" w:eastAsia="Times New Roman" w:hAnsi="Helvetica" w:cs="Helvetica"/>
          <w:sz w:val="26"/>
          <w:szCs w:val="26"/>
        </w:rPr>
        <w:br/>
      </w:r>
      <w:hyperlink r:id="rId30" w:tgtFrame="_blank" w:history="1">
        <w:r w:rsidRPr="006128FE">
          <w:rPr>
            <w:rFonts w:ascii="Helvetica" w:eastAsia="Times New Roman" w:hAnsi="Helvetica" w:cs="Helvetica"/>
            <w:color w:val="448AFF"/>
            <w:sz w:val="26"/>
            <w:szCs w:val="26"/>
            <w:u w:val="single"/>
          </w:rPr>
          <w:t>Click me to see the solution</w:t>
        </w:r>
      </w:hyperlink>
    </w:p>
    <w:p w:rsidR="006128FE" w:rsidRPr="006128FE" w:rsidRDefault="006128FE" w:rsidP="006128FE">
      <w:pPr>
        <w:shd w:val="clear" w:color="auto" w:fill="FFFFFF"/>
        <w:spacing w:after="240" w:line="360" w:lineRule="atLeast"/>
        <w:rPr>
          <w:rFonts w:ascii="Helvetica" w:eastAsia="Times New Roman" w:hAnsi="Helvetica" w:cs="Helvetica"/>
          <w:sz w:val="26"/>
          <w:szCs w:val="26"/>
        </w:rPr>
      </w:pPr>
      <w:r w:rsidRPr="006128FE">
        <w:rPr>
          <w:rFonts w:ascii="Helvetica" w:eastAsia="Times New Roman" w:hAnsi="Helvetica" w:cs="Helvetica"/>
          <w:b/>
          <w:bCs/>
          <w:sz w:val="26"/>
          <w:szCs w:val="26"/>
        </w:rPr>
        <w:t>17. </w:t>
      </w:r>
      <w:r w:rsidRPr="006128FE">
        <w:rPr>
          <w:rFonts w:ascii="Helvetica" w:eastAsia="Times New Roman" w:hAnsi="Helvetica" w:cs="Helvetica"/>
          <w:sz w:val="26"/>
          <w:szCs w:val="26"/>
        </w:rPr>
        <w:t>Write a C program to check whether an alphabet is a vowel or consonant. </w:t>
      </w:r>
      <w:hyperlink r:id="rId31" w:anchor="editorr" w:history="1">
        <w:r w:rsidRPr="006128FE">
          <w:rPr>
            <w:rFonts w:ascii="Helvetica" w:eastAsia="Times New Roman" w:hAnsi="Helvetica" w:cs="Helvetica"/>
            <w:color w:val="448AFF"/>
            <w:sz w:val="26"/>
            <w:szCs w:val="26"/>
            <w:u w:val="single"/>
          </w:rPr>
          <w:t>Go to the editor</w:t>
        </w:r>
      </w:hyperlink>
      <w:r w:rsidRPr="006128FE">
        <w:rPr>
          <w:rFonts w:ascii="Helvetica" w:eastAsia="Times New Roman" w:hAnsi="Helvetica" w:cs="Helvetica"/>
          <w:sz w:val="26"/>
          <w:szCs w:val="26"/>
        </w:rPr>
        <w:br/>
      </w:r>
      <w:proofErr w:type="gramStart"/>
      <w:r w:rsidRPr="006128FE">
        <w:rPr>
          <w:rFonts w:ascii="Helvetica" w:eastAsia="Times New Roman" w:hAnsi="Helvetica" w:cs="Helvetica"/>
          <w:sz w:val="26"/>
          <w:szCs w:val="26"/>
        </w:rPr>
        <w:t>Test Data :</w:t>
      </w:r>
      <w:proofErr w:type="gramEnd"/>
      <w:r w:rsidRPr="006128FE">
        <w:rPr>
          <w:rFonts w:ascii="Helvetica" w:eastAsia="Times New Roman" w:hAnsi="Helvetica" w:cs="Helvetica"/>
          <w:sz w:val="26"/>
          <w:szCs w:val="26"/>
        </w:rPr>
        <w:br/>
        <w:t>k</w:t>
      </w:r>
      <w:r w:rsidRPr="006128FE">
        <w:rPr>
          <w:rFonts w:ascii="Helvetica" w:eastAsia="Times New Roman" w:hAnsi="Helvetica" w:cs="Helvetica"/>
          <w:sz w:val="26"/>
          <w:szCs w:val="26"/>
        </w:rPr>
        <w:br/>
      </w:r>
      <w:r w:rsidRPr="006128FE">
        <w:rPr>
          <w:rFonts w:ascii="Helvetica" w:eastAsia="Times New Roman" w:hAnsi="Helvetica" w:cs="Helvetica"/>
          <w:i/>
          <w:iCs/>
          <w:sz w:val="26"/>
          <w:szCs w:val="26"/>
        </w:rPr>
        <w:t>Expected Output</w:t>
      </w:r>
      <w:r w:rsidRPr="006128FE">
        <w:rPr>
          <w:rFonts w:ascii="Helvetica" w:eastAsia="Times New Roman" w:hAnsi="Helvetica" w:cs="Helvetica"/>
          <w:sz w:val="26"/>
          <w:szCs w:val="26"/>
        </w:rPr>
        <w:t> :</w:t>
      </w:r>
      <w:r w:rsidRPr="006128FE">
        <w:rPr>
          <w:rFonts w:ascii="Helvetica" w:eastAsia="Times New Roman" w:hAnsi="Helvetica" w:cs="Helvetica"/>
          <w:sz w:val="26"/>
          <w:szCs w:val="26"/>
        </w:rPr>
        <w:br/>
        <w:t>The alphabet is a consonant.</w:t>
      </w:r>
      <w:r w:rsidRPr="006128FE">
        <w:rPr>
          <w:rFonts w:ascii="Helvetica" w:eastAsia="Times New Roman" w:hAnsi="Helvetica" w:cs="Helvetica"/>
          <w:sz w:val="26"/>
          <w:szCs w:val="26"/>
        </w:rPr>
        <w:br/>
      </w:r>
      <w:hyperlink r:id="rId32" w:tgtFrame="_blank" w:history="1">
        <w:r w:rsidRPr="006128FE">
          <w:rPr>
            <w:rFonts w:ascii="Helvetica" w:eastAsia="Times New Roman" w:hAnsi="Helvetica" w:cs="Helvetica"/>
            <w:color w:val="448AFF"/>
            <w:sz w:val="26"/>
            <w:szCs w:val="26"/>
            <w:u w:val="single"/>
          </w:rPr>
          <w:t>Click me to see the solution</w:t>
        </w:r>
      </w:hyperlink>
    </w:p>
    <w:p w:rsidR="006128FE" w:rsidRPr="006128FE" w:rsidRDefault="006128FE" w:rsidP="006128FE">
      <w:pPr>
        <w:shd w:val="clear" w:color="auto" w:fill="FFFFFF"/>
        <w:spacing w:after="240" w:line="360" w:lineRule="atLeast"/>
        <w:rPr>
          <w:rFonts w:ascii="Helvetica" w:eastAsia="Times New Roman" w:hAnsi="Helvetica" w:cs="Helvetica"/>
          <w:sz w:val="26"/>
          <w:szCs w:val="26"/>
        </w:rPr>
      </w:pPr>
      <w:r w:rsidRPr="006128FE">
        <w:rPr>
          <w:rFonts w:ascii="Helvetica" w:eastAsia="Times New Roman" w:hAnsi="Helvetica" w:cs="Helvetica"/>
          <w:b/>
          <w:bCs/>
          <w:sz w:val="26"/>
          <w:szCs w:val="26"/>
        </w:rPr>
        <w:t>18. </w:t>
      </w:r>
      <w:r w:rsidRPr="006128FE">
        <w:rPr>
          <w:rFonts w:ascii="Helvetica" w:eastAsia="Times New Roman" w:hAnsi="Helvetica" w:cs="Helvetica"/>
          <w:sz w:val="26"/>
          <w:szCs w:val="26"/>
        </w:rPr>
        <w:t>Write a C program to calculate profit and loss on a transaction. </w:t>
      </w:r>
      <w:hyperlink r:id="rId33" w:anchor="editorr" w:history="1">
        <w:r w:rsidRPr="006128FE">
          <w:rPr>
            <w:rFonts w:ascii="Helvetica" w:eastAsia="Times New Roman" w:hAnsi="Helvetica" w:cs="Helvetica"/>
            <w:color w:val="448AFF"/>
            <w:sz w:val="26"/>
            <w:szCs w:val="26"/>
            <w:u w:val="single"/>
          </w:rPr>
          <w:t>Go to the editor</w:t>
        </w:r>
      </w:hyperlink>
      <w:r w:rsidRPr="006128FE">
        <w:rPr>
          <w:rFonts w:ascii="Helvetica" w:eastAsia="Times New Roman" w:hAnsi="Helvetica" w:cs="Helvetica"/>
          <w:sz w:val="26"/>
          <w:szCs w:val="26"/>
        </w:rPr>
        <w:br/>
      </w:r>
      <w:proofErr w:type="gramStart"/>
      <w:r w:rsidRPr="006128FE">
        <w:rPr>
          <w:rFonts w:ascii="Helvetica" w:eastAsia="Times New Roman" w:hAnsi="Helvetica" w:cs="Helvetica"/>
          <w:sz w:val="26"/>
          <w:szCs w:val="26"/>
        </w:rPr>
        <w:lastRenderedPageBreak/>
        <w:t>Test Data :</w:t>
      </w:r>
      <w:proofErr w:type="gramEnd"/>
      <w:r w:rsidRPr="006128FE">
        <w:rPr>
          <w:rFonts w:ascii="Helvetica" w:eastAsia="Times New Roman" w:hAnsi="Helvetica" w:cs="Helvetica"/>
          <w:sz w:val="26"/>
          <w:szCs w:val="26"/>
        </w:rPr>
        <w:br/>
        <w:t>500 700</w:t>
      </w:r>
      <w:r w:rsidRPr="006128FE">
        <w:rPr>
          <w:rFonts w:ascii="Helvetica" w:eastAsia="Times New Roman" w:hAnsi="Helvetica" w:cs="Helvetica"/>
          <w:sz w:val="26"/>
          <w:szCs w:val="26"/>
        </w:rPr>
        <w:br/>
      </w:r>
      <w:r w:rsidRPr="006128FE">
        <w:rPr>
          <w:rFonts w:ascii="Helvetica" w:eastAsia="Times New Roman" w:hAnsi="Helvetica" w:cs="Helvetica"/>
          <w:i/>
          <w:iCs/>
          <w:sz w:val="26"/>
          <w:szCs w:val="26"/>
        </w:rPr>
        <w:t>Expected Output</w:t>
      </w:r>
      <w:r w:rsidRPr="006128FE">
        <w:rPr>
          <w:rFonts w:ascii="Helvetica" w:eastAsia="Times New Roman" w:hAnsi="Helvetica" w:cs="Helvetica"/>
          <w:sz w:val="26"/>
          <w:szCs w:val="26"/>
        </w:rPr>
        <w:t> :</w:t>
      </w:r>
      <w:r w:rsidRPr="006128FE">
        <w:rPr>
          <w:rFonts w:ascii="Helvetica" w:eastAsia="Times New Roman" w:hAnsi="Helvetica" w:cs="Helvetica"/>
          <w:sz w:val="26"/>
          <w:szCs w:val="26"/>
        </w:rPr>
        <w:br/>
        <w:t>You can booked your profit amount : 200</w:t>
      </w:r>
      <w:r w:rsidRPr="006128FE">
        <w:rPr>
          <w:rFonts w:ascii="Helvetica" w:eastAsia="Times New Roman" w:hAnsi="Helvetica" w:cs="Helvetica"/>
          <w:sz w:val="26"/>
          <w:szCs w:val="26"/>
        </w:rPr>
        <w:br/>
      </w:r>
      <w:hyperlink r:id="rId34" w:tgtFrame="_blank" w:history="1">
        <w:r w:rsidRPr="006128FE">
          <w:rPr>
            <w:rFonts w:ascii="Helvetica" w:eastAsia="Times New Roman" w:hAnsi="Helvetica" w:cs="Helvetica"/>
            <w:color w:val="448AFF"/>
            <w:sz w:val="26"/>
            <w:szCs w:val="26"/>
            <w:u w:val="single"/>
          </w:rPr>
          <w:t>Click me to see the solution</w:t>
        </w:r>
      </w:hyperlink>
    </w:p>
    <w:p w:rsidR="006128FE" w:rsidRPr="006128FE" w:rsidRDefault="006128FE" w:rsidP="006128FE">
      <w:pPr>
        <w:shd w:val="clear" w:color="auto" w:fill="FFFFFF"/>
        <w:spacing w:after="240" w:line="360" w:lineRule="atLeast"/>
        <w:rPr>
          <w:rFonts w:ascii="Helvetica" w:eastAsia="Times New Roman" w:hAnsi="Helvetica" w:cs="Helvetica"/>
          <w:sz w:val="26"/>
          <w:szCs w:val="26"/>
        </w:rPr>
      </w:pPr>
      <w:r w:rsidRPr="006128FE">
        <w:rPr>
          <w:rFonts w:ascii="Helvetica" w:eastAsia="Times New Roman" w:hAnsi="Helvetica" w:cs="Helvetica"/>
          <w:b/>
          <w:bCs/>
          <w:sz w:val="26"/>
          <w:szCs w:val="26"/>
        </w:rPr>
        <w:t>19. </w:t>
      </w:r>
      <w:r w:rsidRPr="006128FE">
        <w:rPr>
          <w:rFonts w:ascii="Helvetica" w:eastAsia="Times New Roman" w:hAnsi="Helvetica" w:cs="Helvetica"/>
          <w:sz w:val="26"/>
          <w:szCs w:val="26"/>
        </w:rPr>
        <w:t xml:space="preserve">Write a program in C to calculate and print the Electricity bill of a given customer. The customer id., name and unit consumed by the user should be taken from the keyboard and display the total amount to pay to the customer. The charge are as </w:t>
      </w:r>
      <w:proofErr w:type="gramStart"/>
      <w:r w:rsidRPr="006128FE">
        <w:rPr>
          <w:rFonts w:ascii="Helvetica" w:eastAsia="Times New Roman" w:hAnsi="Helvetica" w:cs="Helvetica"/>
          <w:sz w:val="26"/>
          <w:szCs w:val="26"/>
        </w:rPr>
        <w:t>follow :</w:t>
      </w:r>
      <w:proofErr w:type="gramEnd"/>
      <w:r w:rsidRPr="006128FE">
        <w:rPr>
          <w:rFonts w:ascii="Helvetica" w:eastAsia="Times New Roman" w:hAnsi="Helvetica" w:cs="Helvetica"/>
          <w:sz w:val="26"/>
          <w:szCs w:val="26"/>
        </w:rPr>
        <w:t> </w:t>
      </w:r>
      <w:hyperlink r:id="rId35" w:anchor="editorr" w:history="1">
        <w:r w:rsidRPr="006128FE">
          <w:rPr>
            <w:rFonts w:ascii="Helvetica" w:eastAsia="Times New Roman" w:hAnsi="Helvetica" w:cs="Helvetica"/>
            <w:color w:val="448AFF"/>
            <w:sz w:val="26"/>
            <w:szCs w:val="26"/>
            <w:u w:val="single"/>
          </w:rPr>
          <w:t>Go to the editor</w:t>
        </w:r>
      </w:hyperlink>
    </w:p>
    <w:tbl>
      <w:tblPr>
        <w:tblW w:w="819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720"/>
        <w:gridCol w:w="2470"/>
      </w:tblGrid>
      <w:tr w:rsidR="006128FE" w:rsidRPr="006128FE" w:rsidTr="006128F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28FE" w:rsidRPr="006128FE" w:rsidRDefault="006128FE" w:rsidP="006128FE">
            <w:pPr>
              <w:spacing w:after="300" w:line="240" w:lineRule="auto"/>
              <w:rPr>
                <w:rFonts w:ascii="Helvetica" w:eastAsia="Times New Roman" w:hAnsi="Helvetica" w:cs="Helvetica"/>
                <w:b/>
                <w:bCs/>
                <w:sz w:val="24"/>
                <w:szCs w:val="24"/>
              </w:rPr>
            </w:pPr>
            <w:r w:rsidRPr="006128FE">
              <w:rPr>
                <w:rFonts w:ascii="Helvetica" w:eastAsia="Times New Roman" w:hAnsi="Helvetica" w:cs="Helvetica"/>
                <w:b/>
                <w:bCs/>
                <w:sz w:val="24"/>
                <w:szCs w:val="24"/>
              </w:rPr>
              <w:t>Unit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28FE" w:rsidRPr="006128FE" w:rsidRDefault="006128FE" w:rsidP="006128FE">
            <w:pPr>
              <w:spacing w:after="300" w:line="240" w:lineRule="auto"/>
              <w:rPr>
                <w:rFonts w:ascii="Helvetica" w:eastAsia="Times New Roman" w:hAnsi="Helvetica" w:cs="Helvetica"/>
                <w:b/>
                <w:bCs/>
                <w:sz w:val="24"/>
                <w:szCs w:val="24"/>
              </w:rPr>
            </w:pPr>
            <w:r w:rsidRPr="006128FE">
              <w:rPr>
                <w:rFonts w:ascii="Helvetica" w:eastAsia="Times New Roman" w:hAnsi="Helvetica" w:cs="Helvetica"/>
                <w:b/>
                <w:bCs/>
                <w:sz w:val="24"/>
                <w:szCs w:val="24"/>
              </w:rPr>
              <w:t>Charge/unit</w:t>
            </w:r>
          </w:p>
        </w:tc>
      </w:tr>
      <w:tr w:rsidR="006128FE" w:rsidRPr="006128FE" w:rsidTr="006128F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28FE" w:rsidRPr="006128FE" w:rsidRDefault="006128FE" w:rsidP="006128FE">
            <w:pPr>
              <w:spacing w:after="300" w:line="240" w:lineRule="auto"/>
              <w:rPr>
                <w:rFonts w:ascii="Helvetica" w:eastAsia="Times New Roman" w:hAnsi="Helvetica" w:cs="Helvetica"/>
                <w:sz w:val="24"/>
                <w:szCs w:val="24"/>
              </w:rPr>
            </w:pPr>
            <w:proofErr w:type="spellStart"/>
            <w:r w:rsidRPr="006128FE">
              <w:rPr>
                <w:rFonts w:ascii="Helvetica" w:eastAsia="Times New Roman" w:hAnsi="Helvetica" w:cs="Helvetica"/>
                <w:sz w:val="24"/>
                <w:szCs w:val="24"/>
              </w:rPr>
              <w:t>upto</w:t>
            </w:r>
            <w:proofErr w:type="spellEnd"/>
            <w:r w:rsidRPr="006128FE">
              <w:rPr>
                <w:rFonts w:ascii="Helvetica" w:eastAsia="Times New Roman" w:hAnsi="Helvetica" w:cs="Helvetica"/>
                <w:sz w:val="24"/>
                <w:szCs w:val="24"/>
              </w:rPr>
              <w:t xml:space="preserve"> 199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28FE" w:rsidRPr="006128FE" w:rsidRDefault="006128FE" w:rsidP="006128FE">
            <w:pPr>
              <w:spacing w:after="300" w:line="240" w:lineRule="auto"/>
              <w:rPr>
                <w:rFonts w:ascii="Helvetica" w:eastAsia="Times New Roman" w:hAnsi="Helvetica" w:cs="Helvetica"/>
                <w:sz w:val="24"/>
                <w:szCs w:val="24"/>
              </w:rPr>
            </w:pPr>
            <w:r w:rsidRPr="006128FE">
              <w:rPr>
                <w:rFonts w:ascii="Helvetica" w:eastAsia="Times New Roman" w:hAnsi="Helvetica" w:cs="Helvetica"/>
                <w:sz w:val="24"/>
                <w:szCs w:val="24"/>
              </w:rPr>
              <w:t>@1.20</w:t>
            </w:r>
          </w:p>
        </w:tc>
      </w:tr>
      <w:tr w:rsidR="006128FE" w:rsidRPr="006128FE" w:rsidTr="006128F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28FE" w:rsidRPr="006128FE" w:rsidRDefault="006128FE" w:rsidP="006128FE">
            <w:pPr>
              <w:spacing w:after="300" w:line="240" w:lineRule="auto"/>
              <w:rPr>
                <w:rFonts w:ascii="Helvetica" w:eastAsia="Times New Roman" w:hAnsi="Helvetica" w:cs="Helvetica"/>
                <w:sz w:val="24"/>
                <w:szCs w:val="24"/>
              </w:rPr>
            </w:pPr>
            <w:r w:rsidRPr="006128FE">
              <w:rPr>
                <w:rFonts w:ascii="Helvetica" w:eastAsia="Times New Roman" w:hAnsi="Helvetica" w:cs="Helvetica"/>
                <w:sz w:val="24"/>
                <w:szCs w:val="24"/>
              </w:rPr>
              <w:t>200 and above but less than 400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28FE" w:rsidRPr="006128FE" w:rsidRDefault="006128FE" w:rsidP="006128FE">
            <w:pPr>
              <w:spacing w:after="300" w:line="240" w:lineRule="auto"/>
              <w:rPr>
                <w:rFonts w:ascii="Helvetica" w:eastAsia="Times New Roman" w:hAnsi="Helvetica" w:cs="Helvetica"/>
                <w:sz w:val="24"/>
                <w:szCs w:val="24"/>
              </w:rPr>
            </w:pPr>
            <w:r w:rsidRPr="006128FE">
              <w:rPr>
                <w:rFonts w:ascii="Helvetica" w:eastAsia="Times New Roman" w:hAnsi="Helvetica" w:cs="Helvetica"/>
                <w:sz w:val="24"/>
                <w:szCs w:val="24"/>
              </w:rPr>
              <w:t>@1.50</w:t>
            </w:r>
          </w:p>
        </w:tc>
      </w:tr>
      <w:tr w:rsidR="006128FE" w:rsidRPr="006128FE" w:rsidTr="006128F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28FE" w:rsidRPr="006128FE" w:rsidRDefault="006128FE" w:rsidP="006128FE">
            <w:pPr>
              <w:spacing w:after="300" w:line="240" w:lineRule="auto"/>
              <w:rPr>
                <w:rFonts w:ascii="Helvetica" w:eastAsia="Times New Roman" w:hAnsi="Helvetica" w:cs="Helvetica"/>
                <w:sz w:val="24"/>
                <w:szCs w:val="24"/>
              </w:rPr>
            </w:pPr>
            <w:r w:rsidRPr="006128FE">
              <w:rPr>
                <w:rFonts w:ascii="Helvetica" w:eastAsia="Times New Roman" w:hAnsi="Helvetica" w:cs="Helvetica"/>
                <w:sz w:val="24"/>
                <w:szCs w:val="24"/>
              </w:rPr>
              <w:t>400 and above but less than 600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28FE" w:rsidRPr="006128FE" w:rsidRDefault="006128FE" w:rsidP="006128FE">
            <w:pPr>
              <w:spacing w:after="300" w:line="240" w:lineRule="auto"/>
              <w:rPr>
                <w:rFonts w:ascii="Helvetica" w:eastAsia="Times New Roman" w:hAnsi="Helvetica" w:cs="Helvetica"/>
                <w:sz w:val="24"/>
                <w:szCs w:val="24"/>
              </w:rPr>
            </w:pPr>
            <w:r w:rsidRPr="006128FE">
              <w:rPr>
                <w:rFonts w:ascii="Helvetica" w:eastAsia="Times New Roman" w:hAnsi="Helvetica" w:cs="Helvetica"/>
                <w:sz w:val="24"/>
                <w:szCs w:val="24"/>
              </w:rPr>
              <w:t>@1.80</w:t>
            </w:r>
          </w:p>
        </w:tc>
      </w:tr>
      <w:tr w:rsidR="006128FE" w:rsidRPr="006128FE" w:rsidTr="006128F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28FE" w:rsidRPr="006128FE" w:rsidRDefault="006128FE" w:rsidP="006128FE">
            <w:pPr>
              <w:spacing w:after="300" w:line="240" w:lineRule="auto"/>
              <w:rPr>
                <w:rFonts w:ascii="Helvetica" w:eastAsia="Times New Roman" w:hAnsi="Helvetica" w:cs="Helvetica"/>
                <w:sz w:val="24"/>
                <w:szCs w:val="24"/>
              </w:rPr>
            </w:pPr>
            <w:r w:rsidRPr="006128FE">
              <w:rPr>
                <w:rFonts w:ascii="Helvetica" w:eastAsia="Times New Roman" w:hAnsi="Helvetica" w:cs="Helvetica"/>
                <w:sz w:val="24"/>
                <w:szCs w:val="24"/>
              </w:rPr>
              <w:t>600 and above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28FE" w:rsidRPr="006128FE" w:rsidRDefault="006128FE" w:rsidP="006128FE">
            <w:pPr>
              <w:spacing w:after="300" w:line="240" w:lineRule="auto"/>
              <w:rPr>
                <w:rFonts w:ascii="Helvetica" w:eastAsia="Times New Roman" w:hAnsi="Helvetica" w:cs="Helvetica"/>
                <w:sz w:val="24"/>
                <w:szCs w:val="24"/>
              </w:rPr>
            </w:pPr>
            <w:r w:rsidRPr="006128FE">
              <w:rPr>
                <w:rFonts w:ascii="Helvetica" w:eastAsia="Times New Roman" w:hAnsi="Helvetica" w:cs="Helvetica"/>
                <w:sz w:val="24"/>
                <w:szCs w:val="24"/>
              </w:rPr>
              <w:t>@2.00</w:t>
            </w:r>
          </w:p>
        </w:tc>
      </w:tr>
    </w:tbl>
    <w:p w:rsidR="006128FE" w:rsidRPr="006128FE" w:rsidRDefault="006128FE" w:rsidP="006128FE">
      <w:pPr>
        <w:shd w:val="clear" w:color="auto" w:fill="FFFFFF"/>
        <w:spacing w:after="240" w:line="360" w:lineRule="atLeast"/>
        <w:rPr>
          <w:rFonts w:ascii="Helvetica" w:eastAsia="Times New Roman" w:hAnsi="Helvetica" w:cs="Helvetica"/>
          <w:sz w:val="26"/>
          <w:szCs w:val="26"/>
        </w:rPr>
      </w:pPr>
      <w:r w:rsidRPr="006128FE">
        <w:rPr>
          <w:rFonts w:ascii="Helvetica" w:eastAsia="Times New Roman" w:hAnsi="Helvetica" w:cs="Helvetica"/>
          <w:sz w:val="26"/>
          <w:szCs w:val="26"/>
        </w:rPr>
        <w:t xml:space="preserve">If bill exceeds </w:t>
      </w:r>
      <w:proofErr w:type="spellStart"/>
      <w:r w:rsidRPr="006128FE">
        <w:rPr>
          <w:rFonts w:ascii="Helvetica" w:eastAsia="Times New Roman" w:hAnsi="Helvetica" w:cs="Helvetica"/>
          <w:sz w:val="26"/>
          <w:szCs w:val="26"/>
        </w:rPr>
        <w:t>Rs</w:t>
      </w:r>
      <w:proofErr w:type="spellEnd"/>
      <w:r w:rsidRPr="006128FE">
        <w:rPr>
          <w:rFonts w:ascii="Helvetica" w:eastAsia="Times New Roman" w:hAnsi="Helvetica" w:cs="Helvetica"/>
          <w:sz w:val="26"/>
          <w:szCs w:val="26"/>
        </w:rPr>
        <w:t xml:space="preserve">. 400 then a surcharge of 15% will be charged and the minimum bill should be of </w:t>
      </w:r>
      <w:proofErr w:type="spellStart"/>
      <w:r w:rsidRPr="006128FE">
        <w:rPr>
          <w:rFonts w:ascii="Helvetica" w:eastAsia="Times New Roman" w:hAnsi="Helvetica" w:cs="Helvetica"/>
          <w:sz w:val="26"/>
          <w:szCs w:val="26"/>
        </w:rPr>
        <w:t>Rs</w:t>
      </w:r>
      <w:proofErr w:type="spellEnd"/>
      <w:r w:rsidRPr="006128FE">
        <w:rPr>
          <w:rFonts w:ascii="Helvetica" w:eastAsia="Times New Roman" w:hAnsi="Helvetica" w:cs="Helvetica"/>
          <w:sz w:val="26"/>
          <w:szCs w:val="26"/>
        </w:rPr>
        <w:t>. 100/-</w:t>
      </w:r>
    </w:p>
    <w:p w:rsidR="006128FE" w:rsidRPr="006128FE" w:rsidRDefault="006128FE" w:rsidP="006128FE">
      <w:pPr>
        <w:shd w:val="clear" w:color="auto" w:fill="FFFFFF"/>
        <w:spacing w:after="240" w:line="360" w:lineRule="atLeast"/>
        <w:rPr>
          <w:rFonts w:ascii="Helvetica" w:eastAsia="Times New Roman" w:hAnsi="Helvetica" w:cs="Helvetica"/>
          <w:sz w:val="26"/>
          <w:szCs w:val="26"/>
        </w:rPr>
      </w:pPr>
      <w:proofErr w:type="gramStart"/>
      <w:r w:rsidRPr="006128FE">
        <w:rPr>
          <w:rFonts w:ascii="Helvetica" w:eastAsia="Times New Roman" w:hAnsi="Helvetica" w:cs="Helvetica"/>
          <w:sz w:val="26"/>
          <w:szCs w:val="26"/>
        </w:rPr>
        <w:t>Test Data :</w:t>
      </w:r>
      <w:proofErr w:type="gramEnd"/>
      <w:r w:rsidRPr="006128FE">
        <w:rPr>
          <w:rFonts w:ascii="Helvetica" w:eastAsia="Times New Roman" w:hAnsi="Helvetica" w:cs="Helvetica"/>
          <w:sz w:val="26"/>
          <w:szCs w:val="26"/>
        </w:rPr>
        <w:br/>
        <w:t>1001</w:t>
      </w:r>
      <w:r w:rsidRPr="006128FE">
        <w:rPr>
          <w:rFonts w:ascii="Helvetica" w:eastAsia="Times New Roman" w:hAnsi="Helvetica" w:cs="Helvetica"/>
          <w:sz w:val="26"/>
          <w:szCs w:val="26"/>
        </w:rPr>
        <w:br/>
        <w:t>James</w:t>
      </w:r>
      <w:r w:rsidRPr="006128FE">
        <w:rPr>
          <w:rFonts w:ascii="Helvetica" w:eastAsia="Times New Roman" w:hAnsi="Helvetica" w:cs="Helvetica"/>
          <w:sz w:val="26"/>
          <w:szCs w:val="26"/>
        </w:rPr>
        <w:br/>
        <w:t>800</w:t>
      </w:r>
      <w:r w:rsidRPr="006128FE">
        <w:rPr>
          <w:rFonts w:ascii="Helvetica" w:eastAsia="Times New Roman" w:hAnsi="Helvetica" w:cs="Helvetica"/>
          <w:sz w:val="26"/>
          <w:szCs w:val="26"/>
        </w:rPr>
        <w:br/>
      </w:r>
      <w:r w:rsidRPr="006128FE">
        <w:rPr>
          <w:rFonts w:ascii="Helvetica" w:eastAsia="Times New Roman" w:hAnsi="Helvetica" w:cs="Helvetica"/>
          <w:i/>
          <w:iCs/>
          <w:sz w:val="26"/>
          <w:szCs w:val="26"/>
        </w:rPr>
        <w:t>Expected Output</w:t>
      </w:r>
      <w:r w:rsidRPr="006128FE">
        <w:rPr>
          <w:rFonts w:ascii="Helvetica" w:eastAsia="Times New Roman" w:hAnsi="Helvetica" w:cs="Helvetica"/>
          <w:sz w:val="26"/>
          <w:szCs w:val="26"/>
        </w:rPr>
        <w:t> :</w:t>
      </w:r>
      <w:r w:rsidRPr="006128FE">
        <w:rPr>
          <w:rFonts w:ascii="Helvetica" w:eastAsia="Times New Roman" w:hAnsi="Helvetica" w:cs="Helvetica"/>
          <w:sz w:val="26"/>
          <w:szCs w:val="26"/>
        </w:rPr>
        <w:br/>
        <w:t>Customer IDNO :1001</w:t>
      </w:r>
      <w:r w:rsidRPr="006128FE">
        <w:rPr>
          <w:rFonts w:ascii="Helvetica" w:eastAsia="Times New Roman" w:hAnsi="Helvetica" w:cs="Helvetica"/>
          <w:sz w:val="26"/>
          <w:szCs w:val="26"/>
        </w:rPr>
        <w:br/>
        <w:t>Customer Name :James</w:t>
      </w:r>
      <w:r w:rsidRPr="006128FE">
        <w:rPr>
          <w:rFonts w:ascii="Helvetica" w:eastAsia="Times New Roman" w:hAnsi="Helvetica" w:cs="Helvetica"/>
          <w:sz w:val="26"/>
          <w:szCs w:val="26"/>
        </w:rPr>
        <w:br/>
        <w:t>unit Consumed :800</w:t>
      </w:r>
      <w:r w:rsidRPr="006128FE">
        <w:rPr>
          <w:rFonts w:ascii="Helvetica" w:eastAsia="Times New Roman" w:hAnsi="Helvetica" w:cs="Helvetica"/>
          <w:sz w:val="26"/>
          <w:szCs w:val="26"/>
        </w:rPr>
        <w:br/>
        <w:t>Amount Charges @</w:t>
      </w:r>
      <w:proofErr w:type="spellStart"/>
      <w:r w:rsidRPr="006128FE">
        <w:rPr>
          <w:rFonts w:ascii="Helvetica" w:eastAsia="Times New Roman" w:hAnsi="Helvetica" w:cs="Helvetica"/>
          <w:sz w:val="26"/>
          <w:szCs w:val="26"/>
        </w:rPr>
        <w:t>Rs</w:t>
      </w:r>
      <w:proofErr w:type="spellEnd"/>
      <w:r w:rsidRPr="006128FE">
        <w:rPr>
          <w:rFonts w:ascii="Helvetica" w:eastAsia="Times New Roman" w:hAnsi="Helvetica" w:cs="Helvetica"/>
          <w:sz w:val="26"/>
          <w:szCs w:val="26"/>
        </w:rPr>
        <w:t>. 2.00 per unit : 1600.00</w:t>
      </w:r>
      <w:r w:rsidRPr="006128FE">
        <w:rPr>
          <w:rFonts w:ascii="Helvetica" w:eastAsia="Times New Roman" w:hAnsi="Helvetica" w:cs="Helvetica"/>
          <w:sz w:val="26"/>
          <w:szCs w:val="26"/>
        </w:rPr>
        <w:br/>
      </w:r>
      <w:proofErr w:type="spellStart"/>
      <w:r w:rsidRPr="006128FE">
        <w:rPr>
          <w:rFonts w:ascii="Helvetica" w:eastAsia="Times New Roman" w:hAnsi="Helvetica" w:cs="Helvetica"/>
          <w:sz w:val="26"/>
          <w:szCs w:val="26"/>
        </w:rPr>
        <w:lastRenderedPageBreak/>
        <w:t>Surchage</w:t>
      </w:r>
      <w:proofErr w:type="spellEnd"/>
      <w:r w:rsidRPr="006128FE">
        <w:rPr>
          <w:rFonts w:ascii="Helvetica" w:eastAsia="Times New Roman" w:hAnsi="Helvetica" w:cs="Helvetica"/>
          <w:sz w:val="26"/>
          <w:szCs w:val="26"/>
        </w:rPr>
        <w:t xml:space="preserve"> Amount : 240.00</w:t>
      </w:r>
      <w:r w:rsidRPr="006128FE">
        <w:rPr>
          <w:rFonts w:ascii="Helvetica" w:eastAsia="Times New Roman" w:hAnsi="Helvetica" w:cs="Helvetica"/>
          <w:sz w:val="26"/>
          <w:szCs w:val="26"/>
        </w:rPr>
        <w:br/>
        <w:t>Net Amount Paid By the Customer : 1840.00</w:t>
      </w:r>
    </w:p>
    <w:p w:rsidR="006128FE" w:rsidRPr="006128FE" w:rsidRDefault="006128FE" w:rsidP="006128FE">
      <w:pPr>
        <w:shd w:val="clear" w:color="auto" w:fill="FFFFFF"/>
        <w:spacing w:after="240" w:line="360" w:lineRule="atLeast"/>
        <w:rPr>
          <w:rFonts w:ascii="Helvetica" w:eastAsia="Times New Roman" w:hAnsi="Helvetica" w:cs="Helvetica"/>
          <w:sz w:val="26"/>
          <w:szCs w:val="26"/>
        </w:rPr>
      </w:pPr>
      <w:hyperlink r:id="rId36" w:tgtFrame="_blank" w:history="1">
        <w:r w:rsidRPr="006128FE">
          <w:rPr>
            <w:rFonts w:ascii="Helvetica" w:eastAsia="Times New Roman" w:hAnsi="Helvetica" w:cs="Helvetica"/>
            <w:color w:val="448AFF"/>
            <w:sz w:val="26"/>
            <w:szCs w:val="26"/>
            <w:u w:val="single"/>
          </w:rPr>
          <w:t>Click me to see the solution</w:t>
        </w:r>
      </w:hyperlink>
    </w:p>
    <w:p w:rsidR="006128FE" w:rsidRPr="006128FE" w:rsidRDefault="006128FE" w:rsidP="006128FE">
      <w:pPr>
        <w:shd w:val="clear" w:color="auto" w:fill="FFFFFF"/>
        <w:spacing w:after="240" w:line="360" w:lineRule="atLeast"/>
        <w:rPr>
          <w:rFonts w:ascii="Helvetica" w:eastAsia="Times New Roman" w:hAnsi="Helvetica" w:cs="Helvetica"/>
          <w:sz w:val="26"/>
          <w:szCs w:val="26"/>
        </w:rPr>
      </w:pPr>
      <w:r w:rsidRPr="006128FE">
        <w:rPr>
          <w:rFonts w:ascii="Helvetica" w:eastAsia="Times New Roman" w:hAnsi="Helvetica" w:cs="Helvetica"/>
          <w:b/>
          <w:bCs/>
          <w:sz w:val="26"/>
          <w:szCs w:val="26"/>
        </w:rPr>
        <w:t>20. </w:t>
      </w:r>
      <w:r w:rsidRPr="006128FE">
        <w:rPr>
          <w:rFonts w:ascii="Helvetica" w:eastAsia="Times New Roman" w:hAnsi="Helvetica" w:cs="Helvetica"/>
          <w:sz w:val="26"/>
          <w:szCs w:val="26"/>
        </w:rPr>
        <w:t xml:space="preserve">Write a program in C to accept a grade and declare the equivalent </w:t>
      </w:r>
      <w:proofErr w:type="gramStart"/>
      <w:r w:rsidRPr="006128FE">
        <w:rPr>
          <w:rFonts w:ascii="Helvetica" w:eastAsia="Times New Roman" w:hAnsi="Helvetica" w:cs="Helvetica"/>
          <w:sz w:val="26"/>
          <w:szCs w:val="26"/>
        </w:rPr>
        <w:t>description :</w:t>
      </w:r>
      <w:proofErr w:type="gramEnd"/>
      <w:r w:rsidRPr="006128FE">
        <w:rPr>
          <w:rFonts w:ascii="Helvetica" w:eastAsia="Times New Roman" w:hAnsi="Helvetica" w:cs="Helvetica"/>
          <w:sz w:val="26"/>
          <w:szCs w:val="26"/>
        </w:rPr>
        <w:t> </w:t>
      </w:r>
      <w:hyperlink r:id="rId37" w:anchor="editorr" w:history="1">
        <w:r w:rsidRPr="006128FE">
          <w:rPr>
            <w:rFonts w:ascii="Helvetica" w:eastAsia="Times New Roman" w:hAnsi="Helvetica" w:cs="Helvetica"/>
            <w:color w:val="448AFF"/>
            <w:sz w:val="26"/>
            <w:szCs w:val="26"/>
            <w:u w:val="single"/>
          </w:rPr>
          <w:t>Go to the editor</w:t>
        </w:r>
      </w:hyperlink>
    </w:p>
    <w:tbl>
      <w:tblPr>
        <w:tblW w:w="819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101"/>
        <w:gridCol w:w="5089"/>
      </w:tblGrid>
      <w:tr w:rsidR="006128FE" w:rsidRPr="006128FE" w:rsidTr="006128F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28FE" w:rsidRPr="006128FE" w:rsidRDefault="006128FE" w:rsidP="006128FE">
            <w:pPr>
              <w:spacing w:after="300" w:line="240" w:lineRule="auto"/>
              <w:rPr>
                <w:rFonts w:ascii="Helvetica" w:eastAsia="Times New Roman" w:hAnsi="Helvetica" w:cs="Helvetica"/>
                <w:b/>
                <w:bCs/>
                <w:sz w:val="24"/>
                <w:szCs w:val="24"/>
              </w:rPr>
            </w:pPr>
            <w:r w:rsidRPr="006128FE">
              <w:rPr>
                <w:rFonts w:ascii="Helvetica" w:eastAsia="Times New Roman" w:hAnsi="Helvetica" w:cs="Helvetica"/>
                <w:b/>
                <w:bCs/>
                <w:sz w:val="24"/>
                <w:szCs w:val="24"/>
              </w:rPr>
              <w:t>Grade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28FE" w:rsidRPr="006128FE" w:rsidRDefault="006128FE" w:rsidP="006128FE">
            <w:pPr>
              <w:spacing w:after="300" w:line="240" w:lineRule="auto"/>
              <w:rPr>
                <w:rFonts w:ascii="Helvetica" w:eastAsia="Times New Roman" w:hAnsi="Helvetica" w:cs="Helvetica"/>
                <w:b/>
                <w:bCs/>
                <w:sz w:val="24"/>
                <w:szCs w:val="24"/>
              </w:rPr>
            </w:pPr>
            <w:r w:rsidRPr="006128FE">
              <w:rPr>
                <w:rFonts w:ascii="Helvetica" w:eastAsia="Times New Roman" w:hAnsi="Helvetica" w:cs="Helvetica"/>
                <w:b/>
                <w:bCs/>
                <w:sz w:val="24"/>
                <w:szCs w:val="24"/>
              </w:rPr>
              <w:t>Description</w:t>
            </w:r>
          </w:p>
        </w:tc>
      </w:tr>
      <w:tr w:rsidR="006128FE" w:rsidRPr="006128FE" w:rsidTr="006128F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28FE" w:rsidRPr="006128FE" w:rsidRDefault="006128FE" w:rsidP="006128FE">
            <w:pPr>
              <w:spacing w:after="300" w:line="240" w:lineRule="auto"/>
              <w:rPr>
                <w:rFonts w:ascii="Helvetica" w:eastAsia="Times New Roman" w:hAnsi="Helvetica" w:cs="Helvetica"/>
                <w:sz w:val="24"/>
                <w:szCs w:val="24"/>
              </w:rPr>
            </w:pPr>
            <w:r w:rsidRPr="006128FE">
              <w:rPr>
                <w:rFonts w:ascii="Helvetica" w:eastAsia="Times New Roman" w:hAnsi="Helvetica" w:cs="Helvetica"/>
                <w:sz w:val="24"/>
                <w:szCs w:val="24"/>
              </w:rPr>
              <w: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28FE" w:rsidRPr="006128FE" w:rsidRDefault="006128FE" w:rsidP="006128FE">
            <w:pPr>
              <w:spacing w:after="300" w:line="240" w:lineRule="auto"/>
              <w:rPr>
                <w:rFonts w:ascii="Helvetica" w:eastAsia="Times New Roman" w:hAnsi="Helvetica" w:cs="Helvetica"/>
                <w:sz w:val="24"/>
                <w:szCs w:val="24"/>
              </w:rPr>
            </w:pPr>
            <w:r w:rsidRPr="006128FE">
              <w:rPr>
                <w:rFonts w:ascii="Helvetica" w:eastAsia="Times New Roman" w:hAnsi="Helvetica" w:cs="Helvetica"/>
                <w:sz w:val="24"/>
                <w:szCs w:val="24"/>
              </w:rPr>
              <w:t>Excellent</w:t>
            </w:r>
          </w:p>
        </w:tc>
      </w:tr>
      <w:tr w:rsidR="006128FE" w:rsidRPr="006128FE" w:rsidTr="006128F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28FE" w:rsidRPr="006128FE" w:rsidRDefault="006128FE" w:rsidP="006128FE">
            <w:pPr>
              <w:spacing w:after="300" w:line="240" w:lineRule="auto"/>
              <w:rPr>
                <w:rFonts w:ascii="Helvetica" w:eastAsia="Times New Roman" w:hAnsi="Helvetica" w:cs="Helvetica"/>
                <w:sz w:val="24"/>
                <w:szCs w:val="24"/>
              </w:rPr>
            </w:pPr>
            <w:r w:rsidRPr="006128FE">
              <w:rPr>
                <w:rFonts w:ascii="Helvetica" w:eastAsia="Times New Roman" w:hAnsi="Helvetica" w:cs="Helvetica"/>
                <w:sz w:val="24"/>
                <w:szCs w:val="24"/>
              </w:rPr>
              <w:t>V</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28FE" w:rsidRPr="006128FE" w:rsidRDefault="006128FE" w:rsidP="006128FE">
            <w:pPr>
              <w:spacing w:after="300" w:line="240" w:lineRule="auto"/>
              <w:rPr>
                <w:rFonts w:ascii="Helvetica" w:eastAsia="Times New Roman" w:hAnsi="Helvetica" w:cs="Helvetica"/>
                <w:sz w:val="24"/>
                <w:szCs w:val="24"/>
              </w:rPr>
            </w:pPr>
            <w:r w:rsidRPr="006128FE">
              <w:rPr>
                <w:rFonts w:ascii="Helvetica" w:eastAsia="Times New Roman" w:hAnsi="Helvetica" w:cs="Helvetica"/>
                <w:sz w:val="24"/>
                <w:szCs w:val="24"/>
              </w:rPr>
              <w:t>Very Good</w:t>
            </w:r>
          </w:p>
        </w:tc>
      </w:tr>
      <w:tr w:rsidR="006128FE" w:rsidRPr="006128FE" w:rsidTr="006128F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28FE" w:rsidRPr="006128FE" w:rsidRDefault="006128FE" w:rsidP="006128FE">
            <w:pPr>
              <w:spacing w:after="300" w:line="240" w:lineRule="auto"/>
              <w:rPr>
                <w:rFonts w:ascii="Helvetica" w:eastAsia="Times New Roman" w:hAnsi="Helvetica" w:cs="Helvetica"/>
                <w:sz w:val="24"/>
                <w:szCs w:val="24"/>
              </w:rPr>
            </w:pPr>
            <w:r w:rsidRPr="006128FE">
              <w:rPr>
                <w:rFonts w:ascii="Helvetica" w:eastAsia="Times New Roman" w:hAnsi="Helvetica" w:cs="Helvetica"/>
                <w:sz w:val="24"/>
                <w:szCs w:val="24"/>
              </w:rPr>
              <w:t>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28FE" w:rsidRPr="006128FE" w:rsidRDefault="006128FE" w:rsidP="006128FE">
            <w:pPr>
              <w:spacing w:after="300" w:line="240" w:lineRule="auto"/>
              <w:rPr>
                <w:rFonts w:ascii="Helvetica" w:eastAsia="Times New Roman" w:hAnsi="Helvetica" w:cs="Helvetica"/>
                <w:sz w:val="24"/>
                <w:szCs w:val="24"/>
              </w:rPr>
            </w:pPr>
            <w:r w:rsidRPr="006128FE">
              <w:rPr>
                <w:rFonts w:ascii="Helvetica" w:eastAsia="Times New Roman" w:hAnsi="Helvetica" w:cs="Helvetica"/>
                <w:sz w:val="24"/>
                <w:szCs w:val="24"/>
              </w:rPr>
              <w:t>Good</w:t>
            </w:r>
          </w:p>
        </w:tc>
      </w:tr>
      <w:tr w:rsidR="006128FE" w:rsidRPr="006128FE" w:rsidTr="006128F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28FE" w:rsidRPr="006128FE" w:rsidRDefault="006128FE" w:rsidP="006128FE">
            <w:pPr>
              <w:spacing w:after="300" w:line="240" w:lineRule="auto"/>
              <w:rPr>
                <w:rFonts w:ascii="Helvetica" w:eastAsia="Times New Roman" w:hAnsi="Helvetica" w:cs="Helvetica"/>
                <w:sz w:val="24"/>
                <w:szCs w:val="24"/>
              </w:rPr>
            </w:pPr>
            <w:r w:rsidRPr="006128FE">
              <w:rPr>
                <w:rFonts w:ascii="Helvetica" w:eastAsia="Times New Roman" w:hAnsi="Helvetica" w:cs="Helvetica"/>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28FE" w:rsidRPr="006128FE" w:rsidRDefault="006128FE" w:rsidP="006128FE">
            <w:pPr>
              <w:spacing w:after="300" w:line="240" w:lineRule="auto"/>
              <w:rPr>
                <w:rFonts w:ascii="Helvetica" w:eastAsia="Times New Roman" w:hAnsi="Helvetica" w:cs="Helvetica"/>
                <w:sz w:val="24"/>
                <w:szCs w:val="24"/>
              </w:rPr>
            </w:pPr>
            <w:r w:rsidRPr="006128FE">
              <w:rPr>
                <w:rFonts w:ascii="Helvetica" w:eastAsia="Times New Roman" w:hAnsi="Helvetica" w:cs="Helvetica"/>
                <w:sz w:val="24"/>
                <w:szCs w:val="24"/>
              </w:rPr>
              <w:t>Average</w:t>
            </w:r>
          </w:p>
        </w:tc>
      </w:tr>
      <w:tr w:rsidR="006128FE" w:rsidRPr="006128FE" w:rsidTr="006128FE">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28FE" w:rsidRPr="006128FE" w:rsidRDefault="006128FE" w:rsidP="006128FE">
            <w:pPr>
              <w:spacing w:after="300" w:line="240" w:lineRule="auto"/>
              <w:rPr>
                <w:rFonts w:ascii="Helvetica" w:eastAsia="Times New Roman" w:hAnsi="Helvetica" w:cs="Helvetica"/>
                <w:sz w:val="24"/>
                <w:szCs w:val="24"/>
              </w:rPr>
            </w:pPr>
            <w:r w:rsidRPr="006128FE">
              <w:rPr>
                <w:rFonts w:ascii="Helvetica" w:eastAsia="Times New Roman" w:hAnsi="Helvetica" w:cs="Helvetica"/>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128FE" w:rsidRPr="006128FE" w:rsidRDefault="006128FE" w:rsidP="006128FE">
            <w:pPr>
              <w:spacing w:after="300" w:line="240" w:lineRule="auto"/>
              <w:rPr>
                <w:rFonts w:ascii="Helvetica" w:eastAsia="Times New Roman" w:hAnsi="Helvetica" w:cs="Helvetica"/>
                <w:sz w:val="24"/>
                <w:szCs w:val="24"/>
              </w:rPr>
            </w:pPr>
            <w:r w:rsidRPr="006128FE">
              <w:rPr>
                <w:rFonts w:ascii="Helvetica" w:eastAsia="Times New Roman" w:hAnsi="Helvetica" w:cs="Helvetica"/>
                <w:sz w:val="24"/>
                <w:szCs w:val="24"/>
              </w:rPr>
              <w:t>Fail</w:t>
            </w:r>
          </w:p>
        </w:tc>
      </w:tr>
    </w:tbl>
    <w:p w:rsidR="006128FE" w:rsidRPr="006128FE" w:rsidRDefault="006128FE" w:rsidP="006128FE">
      <w:pPr>
        <w:shd w:val="clear" w:color="auto" w:fill="FFFFFF"/>
        <w:spacing w:after="240" w:line="360" w:lineRule="atLeast"/>
        <w:rPr>
          <w:rFonts w:ascii="Helvetica" w:eastAsia="Times New Roman" w:hAnsi="Helvetica" w:cs="Helvetica"/>
          <w:sz w:val="26"/>
          <w:szCs w:val="26"/>
        </w:rPr>
      </w:pPr>
      <w:proofErr w:type="gramStart"/>
      <w:r w:rsidRPr="006128FE">
        <w:rPr>
          <w:rFonts w:ascii="Helvetica" w:eastAsia="Times New Roman" w:hAnsi="Helvetica" w:cs="Helvetica"/>
          <w:sz w:val="26"/>
          <w:szCs w:val="26"/>
        </w:rPr>
        <w:t>Test Data :</w:t>
      </w:r>
      <w:proofErr w:type="gramEnd"/>
      <w:r w:rsidRPr="006128FE">
        <w:rPr>
          <w:rFonts w:ascii="Helvetica" w:eastAsia="Times New Roman" w:hAnsi="Helvetica" w:cs="Helvetica"/>
          <w:sz w:val="26"/>
          <w:szCs w:val="26"/>
        </w:rPr>
        <w:br/>
        <w:t>Input the grade :A</w:t>
      </w:r>
      <w:r w:rsidRPr="006128FE">
        <w:rPr>
          <w:rFonts w:ascii="Helvetica" w:eastAsia="Times New Roman" w:hAnsi="Helvetica" w:cs="Helvetica"/>
          <w:sz w:val="26"/>
          <w:szCs w:val="26"/>
        </w:rPr>
        <w:br/>
      </w:r>
      <w:r w:rsidRPr="006128FE">
        <w:rPr>
          <w:rFonts w:ascii="Helvetica" w:eastAsia="Times New Roman" w:hAnsi="Helvetica" w:cs="Helvetica"/>
          <w:i/>
          <w:iCs/>
          <w:sz w:val="26"/>
          <w:szCs w:val="26"/>
        </w:rPr>
        <w:t>Expected Output</w:t>
      </w:r>
      <w:r w:rsidRPr="006128FE">
        <w:rPr>
          <w:rFonts w:ascii="Helvetica" w:eastAsia="Times New Roman" w:hAnsi="Helvetica" w:cs="Helvetica"/>
          <w:sz w:val="26"/>
          <w:szCs w:val="26"/>
        </w:rPr>
        <w:t> :</w:t>
      </w:r>
      <w:r w:rsidRPr="006128FE">
        <w:rPr>
          <w:rFonts w:ascii="Helvetica" w:eastAsia="Times New Roman" w:hAnsi="Helvetica" w:cs="Helvetica"/>
          <w:sz w:val="26"/>
          <w:szCs w:val="26"/>
        </w:rPr>
        <w:br/>
        <w:t>You have chosen : Average</w:t>
      </w:r>
      <w:r w:rsidRPr="006128FE">
        <w:rPr>
          <w:rFonts w:ascii="Helvetica" w:eastAsia="Times New Roman" w:hAnsi="Helvetica" w:cs="Helvetica"/>
          <w:sz w:val="26"/>
          <w:szCs w:val="26"/>
        </w:rPr>
        <w:br/>
      </w:r>
      <w:hyperlink r:id="rId38" w:tgtFrame="_blank" w:history="1">
        <w:r w:rsidRPr="006128FE">
          <w:rPr>
            <w:rFonts w:ascii="Helvetica" w:eastAsia="Times New Roman" w:hAnsi="Helvetica" w:cs="Helvetica"/>
            <w:color w:val="448AFF"/>
            <w:sz w:val="26"/>
            <w:szCs w:val="26"/>
            <w:u w:val="single"/>
          </w:rPr>
          <w:t>Click me to see the solution</w:t>
        </w:r>
      </w:hyperlink>
    </w:p>
    <w:p w:rsidR="006128FE" w:rsidRPr="006128FE" w:rsidRDefault="006128FE" w:rsidP="006128FE">
      <w:pPr>
        <w:shd w:val="clear" w:color="auto" w:fill="FFFFFF"/>
        <w:spacing w:after="240" w:line="360" w:lineRule="atLeast"/>
        <w:rPr>
          <w:rFonts w:ascii="Helvetica" w:eastAsia="Times New Roman" w:hAnsi="Helvetica" w:cs="Helvetica"/>
          <w:sz w:val="26"/>
          <w:szCs w:val="26"/>
        </w:rPr>
      </w:pPr>
      <w:r w:rsidRPr="006128FE">
        <w:rPr>
          <w:rFonts w:ascii="Helvetica" w:eastAsia="Times New Roman" w:hAnsi="Helvetica" w:cs="Helvetica"/>
          <w:b/>
          <w:bCs/>
          <w:sz w:val="26"/>
          <w:szCs w:val="26"/>
        </w:rPr>
        <w:t>21. </w:t>
      </w:r>
      <w:r w:rsidRPr="006128FE">
        <w:rPr>
          <w:rFonts w:ascii="Helvetica" w:eastAsia="Times New Roman" w:hAnsi="Helvetica" w:cs="Helvetica"/>
          <w:sz w:val="26"/>
          <w:szCs w:val="26"/>
        </w:rPr>
        <w:t>Write a program in C to read any day number in integer and display day name in the word. </w:t>
      </w:r>
      <w:hyperlink r:id="rId39" w:anchor="editorr" w:history="1">
        <w:r w:rsidRPr="006128FE">
          <w:rPr>
            <w:rFonts w:ascii="Helvetica" w:eastAsia="Times New Roman" w:hAnsi="Helvetica" w:cs="Helvetica"/>
            <w:color w:val="448AFF"/>
            <w:sz w:val="26"/>
            <w:szCs w:val="26"/>
            <w:u w:val="single"/>
          </w:rPr>
          <w:t>Go to the editor</w:t>
        </w:r>
      </w:hyperlink>
      <w:r w:rsidRPr="006128FE">
        <w:rPr>
          <w:rFonts w:ascii="Helvetica" w:eastAsia="Times New Roman" w:hAnsi="Helvetica" w:cs="Helvetica"/>
          <w:sz w:val="26"/>
          <w:szCs w:val="26"/>
        </w:rPr>
        <w:br/>
      </w:r>
      <w:proofErr w:type="gramStart"/>
      <w:r w:rsidRPr="006128FE">
        <w:rPr>
          <w:rFonts w:ascii="Helvetica" w:eastAsia="Times New Roman" w:hAnsi="Helvetica" w:cs="Helvetica"/>
          <w:sz w:val="26"/>
          <w:szCs w:val="26"/>
        </w:rPr>
        <w:t>Test Data :</w:t>
      </w:r>
      <w:proofErr w:type="gramEnd"/>
      <w:r w:rsidRPr="006128FE">
        <w:rPr>
          <w:rFonts w:ascii="Helvetica" w:eastAsia="Times New Roman" w:hAnsi="Helvetica" w:cs="Helvetica"/>
          <w:sz w:val="26"/>
          <w:szCs w:val="26"/>
        </w:rPr>
        <w:br/>
        <w:t>4</w:t>
      </w:r>
      <w:r w:rsidRPr="006128FE">
        <w:rPr>
          <w:rFonts w:ascii="Helvetica" w:eastAsia="Times New Roman" w:hAnsi="Helvetica" w:cs="Helvetica"/>
          <w:sz w:val="26"/>
          <w:szCs w:val="26"/>
        </w:rPr>
        <w:br/>
      </w:r>
      <w:r w:rsidRPr="006128FE">
        <w:rPr>
          <w:rFonts w:ascii="Helvetica" w:eastAsia="Times New Roman" w:hAnsi="Helvetica" w:cs="Helvetica"/>
          <w:i/>
          <w:iCs/>
          <w:sz w:val="26"/>
          <w:szCs w:val="26"/>
        </w:rPr>
        <w:t>Expected Output</w:t>
      </w:r>
      <w:r w:rsidRPr="006128FE">
        <w:rPr>
          <w:rFonts w:ascii="Helvetica" w:eastAsia="Times New Roman" w:hAnsi="Helvetica" w:cs="Helvetica"/>
          <w:sz w:val="26"/>
          <w:szCs w:val="26"/>
        </w:rPr>
        <w:t> :</w:t>
      </w:r>
      <w:r w:rsidRPr="006128FE">
        <w:rPr>
          <w:rFonts w:ascii="Helvetica" w:eastAsia="Times New Roman" w:hAnsi="Helvetica" w:cs="Helvetica"/>
          <w:sz w:val="26"/>
          <w:szCs w:val="26"/>
        </w:rPr>
        <w:br/>
        <w:t>Thursday</w:t>
      </w:r>
      <w:r w:rsidRPr="006128FE">
        <w:rPr>
          <w:rFonts w:ascii="Helvetica" w:eastAsia="Times New Roman" w:hAnsi="Helvetica" w:cs="Helvetica"/>
          <w:sz w:val="26"/>
          <w:szCs w:val="26"/>
        </w:rPr>
        <w:br/>
      </w:r>
      <w:hyperlink r:id="rId40" w:tgtFrame="_blank" w:history="1">
        <w:r w:rsidRPr="006128FE">
          <w:rPr>
            <w:rFonts w:ascii="Helvetica" w:eastAsia="Times New Roman" w:hAnsi="Helvetica" w:cs="Helvetica"/>
            <w:color w:val="448AFF"/>
            <w:sz w:val="26"/>
            <w:szCs w:val="26"/>
            <w:u w:val="single"/>
          </w:rPr>
          <w:t>Click me to see the solution</w:t>
        </w:r>
      </w:hyperlink>
    </w:p>
    <w:p w:rsidR="006128FE" w:rsidRPr="006128FE" w:rsidRDefault="006128FE" w:rsidP="006128FE">
      <w:pPr>
        <w:shd w:val="clear" w:color="auto" w:fill="FFFFFF"/>
        <w:spacing w:after="240" w:line="360" w:lineRule="atLeast"/>
        <w:rPr>
          <w:rFonts w:ascii="Helvetica" w:eastAsia="Times New Roman" w:hAnsi="Helvetica" w:cs="Helvetica"/>
          <w:sz w:val="26"/>
          <w:szCs w:val="26"/>
        </w:rPr>
      </w:pPr>
      <w:r w:rsidRPr="006128FE">
        <w:rPr>
          <w:rFonts w:ascii="Helvetica" w:eastAsia="Times New Roman" w:hAnsi="Helvetica" w:cs="Helvetica"/>
          <w:b/>
          <w:bCs/>
          <w:sz w:val="26"/>
          <w:szCs w:val="26"/>
        </w:rPr>
        <w:lastRenderedPageBreak/>
        <w:t>22. </w:t>
      </w:r>
      <w:r w:rsidRPr="006128FE">
        <w:rPr>
          <w:rFonts w:ascii="Helvetica" w:eastAsia="Times New Roman" w:hAnsi="Helvetica" w:cs="Helvetica"/>
          <w:sz w:val="26"/>
          <w:szCs w:val="26"/>
        </w:rPr>
        <w:t>Write a program in C to read any digit, display in the word. </w:t>
      </w:r>
      <w:hyperlink r:id="rId41" w:anchor="editorr" w:history="1">
        <w:r w:rsidRPr="006128FE">
          <w:rPr>
            <w:rFonts w:ascii="Helvetica" w:eastAsia="Times New Roman" w:hAnsi="Helvetica" w:cs="Helvetica"/>
            <w:color w:val="448AFF"/>
            <w:sz w:val="26"/>
            <w:szCs w:val="26"/>
            <w:u w:val="single"/>
          </w:rPr>
          <w:t>Go to the editor</w:t>
        </w:r>
      </w:hyperlink>
      <w:r w:rsidRPr="006128FE">
        <w:rPr>
          <w:rFonts w:ascii="Helvetica" w:eastAsia="Times New Roman" w:hAnsi="Helvetica" w:cs="Helvetica"/>
          <w:sz w:val="26"/>
          <w:szCs w:val="26"/>
        </w:rPr>
        <w:br/>
      </w:r>
      <w:proofErr w:type="gramStart"/>
      <w:r w:rsidRPr="006128FE">
        <w:rPr>
          <w:rFonts w:ascii="Helvetica" w:eastAsia="Times New Roman" w:hAnsi="Helvetica" w:cs="Helvetica"/>
          <w:sz w:val="26"/>
          <w:szCs w:val="26"/>
        </w:rPr>
        <w:t>Test Data :</w:t>
      </w:r>
      <w:proofErr w:type="gramEnd"/>
      <w:r w:rsidRPr="006128FE">
        <w:rPr>
          <w:rFonts w:ascii="Helvetica" w:eastAsia="Times New Roman" w:hAnsi="Helvetica" w:cs="Helvetica"/>
          <w:sz w:val="26"/>
          <w:szCs w:val="26"/>
        </w:rPr>
        <w:br/>
        <w:t>4</w:t>
      </w:r>
      <w:r w:rsidRPr="006128FE">
        <w:rPr>
          <w:rFonts w:ascii="Helvetica" w:eastAsia="Times New Roman" w:hAnsi="Helvetica" w:cs="Helvetica"/>
          <w:sz w:val="26"/>
          <w:szCs w:val="26"/>
        </w:rPr>
        <w:br/>
      </w:r>
      <w:r w:rsidRPr="006128FE">
        <w:rPr>
          <w:rFonts w:ascii="Helvetica" w:eastAsia="Times New Roman" w:hAnsi="Helvetica" w:cs="Helvetica"/>
          <w:i/>
          <w:iCs/>
          <w:sz w:val="26"/>
          <w:szCs w:val="26"/>
        </w:rPr>
        <w:t>Expected Output</w:t>
      </w:r>
      <w:r w:rsidRPr="006128FE">
        <w:rPr>
          <w:rFonts w:ascii="Helvetica" w:eastAsia="Times New Roman" w:hAnsi="Helvetica" w:cs="Helvetica"/>
          <w:sz w:val="26"/>
          <w:szCs w:val="26"/>
        </w:rPr>
        <w:t> :</w:t>
      </w:r>
      <w:r w:rsidRPr="006128FE">
        <w:rPr>
          <w:rFonts w:ascii="Helvetica" w:eastAsia="Times New Roman" w:hAnsi="Helvetica" w:cs="Helvetica"/>
          <w:sz w:val="26"/>
          <w:szCs w:val="26"/>
        </w:rPr>
        <w:br/>
        <w:t>Four</w:t>
      </w:r>
      <w:r w:rsidRPr="006128FE">
        <w:rPr>
          <w:rFonts w:ascii="Helvetica" w:eastAsia="Times New Roman" w:hAnsi="Helvetica" w:cs="Helvetica"/>
          <w:sz w:val="26"/>
          <w:szCs w:val="26"/>
        </w:rPr>
        <w:br/>
      </w:r>
      <w:hyperlink r:id="rId42" w:tgtFrame="_blank" w:history="1">
        <w:r w:rsidRPr="006128FE">
          <w:rPr>
            <w:rFonts w:ascii="Helvetica" w:eastAsia="Times New Roman" w:hAnsi="Helvetica" w:cs="Helvetica"/>
            <w:color w:val="448AFF"/>
            <w:sz w:val="26"/>
            <w:szCs w:val="26"/>
            <w:u w:val="single"/>
          </w:rPr>
          <w:t>Click me to see the solution</w:t>
        </w:r>
      </w:hyperlink>
    </w:p>
    <w:p w:rsidR="006128FE" w:rsidRPr="006128FE" w:rsidRDefault="006128FE" w:rsidP="006128FE">
      <w:pPr>
        <w:shd w:val="clear" w:color="auto" w:fill="FFFFFF"/>
        <w:spacing w:after="240" w:line="360" w:lineRule="atLeast"/>
        <w:rPr>
          <w:rFonts w:ascii="Helvetica" w:eastAsia="Times New Roman" w:hAnsi="Helvetica" w:cs="Helvetica"/>
          <w:sz w:val="26"/>
          <w:szCs w:val="26"/>
        </w:rPr>
      </w:pPr>
      <w:r w:rsidRPr="006128FE">
        <w:rPr>
          <w:rFonts w:ascii="Helvetica" w:eastAsia="Times New Roman" w:hAnsi="Helvetica" w:cs="Helvetica"/>
          <w:b/>
          <w:bCs/>
          <w:sz w:val="26"/>
          <w:szCs w:val="26"/>
        </w:rPr>
        <w:t>23. </w:t>
      </w:r>
      <w:r w:rsidRPr="006128FE">
        <w:rPr>
          <w:rFonts w:ascii="Helvetica" w:eastAsia="Times New Roman" w:hAnsi="Helvetica" w:cs="Helvetica"/>
          <w:sz w:val="26"/>
          <w:szCs w:val="26"/>
        </w:rPr>
        <w:t>Write a program in C to read any Month Number in integer and display Month name in the word. </w:t>
      </w:r>
      <w:hyperlink r:id="rId43" w:anchor="editorr" w:history="1">
        <w:r w:rsidRPr="006128FE">
          <w:rPr>
            <w:rFonts w:ascii="Helvetica" w:eastAsia="Times New Roman" w:hAnsi="Helvetica" w:cs="Helvetica"/>
            <w:color w:val="448AFF"/>
            <w:sz w:val="26"/>
            <w:szCs w:val="26"/>
            <w:u w:val="single"/>
          </w:rPr>
          <w:t>Go to the editor</w:t>
        </w:r>
      </w:hyperlink>
      <w:r w:rsidRPr="006128FE">
        <w:rPr>
          <w:rFonts w:ascii="Helvetica" w:eastAsia="Times New Roman" w:hAnsi="Helvetica" w:cs="Helvetica"/>
          <w:sz w:val="26"/>
          <w:szCs w:val="26"/>
        </w:rPr>
        <w:br/>
      </w:r>
      <w:proofErr w:type="gramStart"/>
      <w:r w:rsidRPr="006128FE">
        <w:rPr>
          <w:rFonts w:ascii="Helvetica" w:eastAsia="Times New Roman" w:hAnsi="Helvetica" w:cs="Helvetica"/>
          <w:sz w:val="26"/>
          <w:szCs w:val="26"/>
        </w:rPr>
        <w:t>Test Data :</w:t>
      </w:r>
      <w:proofErr w:type="gramEnd"/>
      <w:r w:rsidRPr="006128FE">
        <w:rPr>
          <w:rFonts w:ascii="Helvetica" w:eastAsia="Times New Roman" w:hAnsi="Helvetica" w:cs="Helvetica"/>
          <w:sz w:val="26"/>
          <w:szCs w:val="26"/>
        </w:rPr>
        <w:br/>
        <w:t>4</w:t>
      </w:r>
      <w:r w:rsidRPr="006128FE">
        <w:rPr>
          <w:rFonts w:ascii="Helvetica" w:eastAsia="Times New Roman" w:hAnsi="Helvetica" w:cs="Helvetica"/>
          <w:sz w:val="26"/>
          <w:szCs w:val="26"/>
        </w:rPr>
        <w:br/>
      </w:r>
      <w:r w:rsidRPr="006128FE">
        <w:rPr>
          <w:rFonts w:ascii="Helvetica" w:eastAsia="Times New Roman" w:hAnsi="Helvetica" w:cs="Helvetica"/>
          <w:i/>
          <w:iCs/>
          <w:sz w:val="26"/>
          <w:szCs w:val="26"/>
        </w:rPr>
        <w:t>Expected Output</w:t>
      </w:r>
      <w:r w:rsidRPr="006128FE">
        <w:rPr>
          <w:rFonts w:ascii="Helvetica" w:eastAsia="Times New Roman" w:hAnsi="Helvetica" w:cs="Helvetica"/>
          <w:sz w:val="26"/>
          <w:szCs w:val="26"/>
        </w:rPr>
        <w:t> :</w:t>
      </w:r>
      <w:r w:rsidRPr="006128FE">
        <w:rPr>
          <w:rFonts w:ascii="Helvetica" w:eastAsia="Times New Roman" w:hAnsi="Helvetica" w:cs="Helvetica"/>
          <w:sz w:val="26"/>
          <w:szCs w:val="26"/>
        </w:rPr>
        <w:br/>
        <w:t>April</w:t>
      </w:r>
      <w:r w:rsidRPr="006128FE">
        <w:rPr>
          <w:rFonts w:ascii="Helvetica" w:eastAsia="Times New Roman" w:hAnsi="Helvetica" w:cs="Helvetica"/>
          <w:sz w:val="26"/>
          <w:szCs w:val="26"/>
        </w:rPr>
        <w:br/>
      </w:r>
      <w:hyperlink r:id="rId44" w:tgtFrame="_blank" w:history="1">
        <w:r w:rsidRPr="006128FE">
          <w:rPr>
            <w:rFonts w:ascii="Helvetica" w:eastAsia="Times New Roman" w:hAnsi="Helvetica" w:cs="Helvetica"/>
            <w:color w:val="448AFF"/>
            <w:sz w:val="26"/>
            <w:szCs w:val="26"/>
            <w:u w:val="single"/>
          </w:rPr>
          <w:t>Click me to see the solution</w:t>
        </w:r>
      </w:hyperlink>
    </w:p>
    <w:p w:rsidR="006128FE" w:rsidRPr="006128FE" w:rsidRDefault="006128FE" w:rsidP="006128FE">
      <w:pPr>
        <w:shd w:val="clear" w:color="auto" w:fill="FFFFFF"/>
        <w:spacing w:after="240" w:line="360" w:lineRule="atLeast"/>
        <w:rPr>
          <w:rFonts w:ascii="Helvetica" w:eastAsia="Times New Roman" w:hAnsi="Helvetica" w:cs="Helvetica"/>
          <w:sz w:val="26"/>
          <w:szCs w:val="26"/>
        </w:rPr>
      </w:pPr>
      <w:r w:rsidRPr="006128FE">
        <w:rPr>
          <w:rFonts w:ascii="Helvetica" w:eastAsia="Times New Roman" w:hAnsi="Helvetica" w:cs="Helvetica"/>
          <w:b/>
          <w:bCs/>
          <w:sz w:val="26"/>
          <w:szCs w:val="26"/>
        </w:rPr>
        <w:t>24. </w:t>
      </w:r>
      <w:r w:rsidRPr="006128FE">
        <w:rPr>
          <w:rFonts w:ascii="Helvetica" w:eastAsia="Times New Roman" w:hAnsi="Helvetica" w:cs="Helvetica"/>
          <w:sz w:val="26"/>
          <w:szCs w:val="26"/>
        </w:rPr>
        <w:t>Write a program in C to read any Month Number in integer and display the number of days for this month. </w:t>
      </w:r>
      <w:hyperlink r:id="rId45" w:anchor="editorr" w:history="1">
        <w:r w:rsidRPr="006128FE">
          <w:rPr>
            <w:rFonts w:ascii="Helvetica" w:eastAsia="Times New Roman" w:hAnsi="Helvetica" w:cs="Helvetica"/>
            <w:color w:val="448AFF"/>
            <w:sz w:val="26"/>
            <w:szCs w:val="26"/>
            <w:u w:val="single"/>
          </w:rPr>
          <w:t>Go to the editor</w:t>
        </w:r>
      </w:hyperlink>
      <w:r w:rsidRPr="006128FE">
        <w:rPr>
          <w:rFonts w:ascii="Helvetica" w:eastAsia="Times New Roman" w:hAnsi="Helvetica" w:cs="Helvetica"/>
          <w:sz w:val="26"/>
          <w:szCs w:val="26"/>
        </w:rPr>
        <w:br/>
      </w:r>
      <w:proofErr w:type="gramStart"/>
      <w:r w:rsidRPr="006128FE">
        <w:rPr>
          <w:rFonts w:ascii="Helvetica" w:eastAsia="Times New Roman" w:hAnsi="Helvetica" w:cs="Helvetica"/>
          <w:sz w:val="26"/>
          <w:szCs w:val="26"/>
        </w:rPr>
        <w:t>Test Data :</w:t>
      </w:r>
      <w:proofErr w:type="gramEnd"/>
      <w:r w:rsidRPr="006128FE">
        <w:rPr>
          <w:rFonts w:ascii="Helvetica" w:eastAsia="Times New Roman" w:hAnsi="Helvetica" w:cs="Helvetica"/>
          <w:sz w:val="26"/>
          <w:szCs w:val="26"/>
        </w:rPr>
        <w:br/>
        <w:t>7</w:t>
      </w:r>
      <w:r w:rsidRPr="006128FE">
        <w:rPr>
          <w:rFonts w:ascii="Helvetica" w:eastAsia="Times New Roman" w:hAnsi="Helvetica" w:cs="Helvetica"/>
          <w:sz w:val="26"/>
          <w:szCs w:val="26"/>
        </w:rPr>
        <w:br/>
      </w:r>
      <w:r w:rsidRPr="006128FE">
        <w:rPr>
          <w:rFonts w:ascii="Helvetica" w:eastAsia="Times New Roman" w:hAnsi="Helvetica" w:cs="Helvetica"/>
          <w:i/>
          <w:iCs/>
          <w:sz w:val="26"/>
          <w:szCs w:val="26"/>
        </w:rPr>
        <w:t>Expected Output</w:t>
      </w:r>
      <w:r w:rsidRPr="006128FE">
        <w:rPr>
          <w:rFonts w:ascii="Helvetica" w:eastAsia="Times New Roman" w:hAnsi="Helvetica" w:cs="Helvetica"/>
          <w:sz w:val="26"/>
          <w:szCs w:val="26"/>
        </w:rPr>
        <w:t> :</w:t>
      </w:r>
      <w:r w:rsidRPr="006128FE">
        <w:rPr>
          <w:rFonts w:ascii="Helvetica" w:eastAsia="Times New Roman" w:hAnsi="Helvetica" w:cs="Helvetica"/>
          <w:sz w:val="26"/>
          <w:szCs w:val="26"/>
        </w:rPr>
        <w:br/>
        <w:t>Month have 31 days</w:t>
      </w:r>
      <w:r w:rsidRPr="006128FE">
        <w:rPr>
          <w:rFonts w:ascii="Helvetica" w:eastAsia="Times New Roman" w:hAnsi="Helvetica" w:cs="Helvetica"/>
          <w:sz w:val="26"/>
          <w:szCs w:val="26"/>
        </w:rPr>
        <w:br/>
      </w:r>
      <w:hyperlink r:id="rId46" w:tgtFrame="_blank" w:history="1">
        <w:r w:rsidRPr="006128FE">
          <w:rPr>
            <w:rFonts w:ascii="Helvetica" w:eastAsia="Times New Roman" w:hAnsi="Helvetica" w:cs="Helvetica"/>
            <w:color w:val="448AFF"/>
            <w:sz w:val="26"/>
            <w:szCs w:val="26"/>
            <w:u w:val="single"/>
          </w:rPr>
          <w:t>Click me to see the solution</w:t>
        </w:r>
      </w:hyperlink>
    </w:p>
    <w:p w:rsidR="006128FE" w:rsidRPr="006128FE" w:rsidRDefault="006128FE" w:rsidP="006128FE">
      <w:pPr>
        <w:shd w:val="clear" w:color="auto" w:fill="FFFFFF"/>
        <w:spacing w:after="240" w:line="360" w:lineRule="atLeast"/>
        <w:rPr>
          <w:rFonts w:ascii="Helvetica" w:eastAsia="Times New Roman" w:hAnsi="Helvetica" w:cs="Helvetica"/>
          <w:sz w:val="26"/>
          <w:szCs w:val="26"/>
        </w:rPr>
      </w:pPr>
      <w:r w:rsidRPr="006128FE">
        <w:rPr>
          <w:rFonts w:ascii="Helvetica" w:eastAsia="Times New Roman" w:hAnsi="Helvetica" w:cs="Helvetica"/>
          <w:b/>
          <w:bCs/>
          <w:sz w:val="26"/>
          <w:szCs w:val="26"/>
        </w:rPr>
        <w:t>25. </w:t>
      </w:r>
      <w:r w:rsidRPr="006128FE">
        <w:rPr>
          <w:rFonts w:ascii="Helvetica" w:eastAsia="Times New Roman" w:hAnsi="Helvetica" w:cs="Helvetica"/>
          <w:sz w:val="26"/>
          <w:szCs w:val="26"/>
        </w:rPr>
        <w:t xml:space="preserve">Write a program in C which is a Menu-Driven Program to compute the area of the various geometrical </w:t>
      </w:r>
      <w:proofErr w:type="gramStart"/>
      <w:r w:rsidRPr="006128FE">
        <w:rPr>
          <w:rFonts w:ascii="Helvetica" w:eastAsia="Times New Roman" w:hAnsi="Helvetica" w:cs="Helvetica"/>
          <w:sz w:val="26"/>
          <w:szCs w:val="26"/>
        </w:rPr>
        <w:t>shape</w:t>
      </w:r>
      <w:proofErr w:type="gramEnd"/>
      <w:r w:rsidRPr="006128FE">
        <w:rPr>
          <w:rFonts w:ascii="Helvetica" w:eastAsia="Times New Roman" w:hAnsi="Helvetica" w:cs="Helvetica"/>
          <w:sz w:val="26"/>
          <w:szCs w:val="26"/>
        </w:rPr>
        <w:t>. </w:t>
      </w:r>
      <w:hyperlink r:id="rId47" w:anchor="editorr" w:history="1">
        <w:r w:rsidRPr="006128FE">
          <w:rPr>
            <w:rFonts w:ascii="Helvetica" w:eastAsia="Times New Roman" w:hAnsi="Helvetica" w:cs="Helvetica"/>
            <w:color w:val="448AFF"/>
            <w:sz w:val="26"/>
            <w:szCs w:val="26"/>
            <w:u w:val="single"/>
          </w:rPr>
          <w:t>Go to the editor</w:t>
        </w:r>
      </w:hyperlink>
      <w:r w:rsidRPr="006128FE">
        <w:rPr>
          <w:rFonts w:ascii="Helvetica" w:eastAsia="Times New Roman" w:hAnsi="Helvetica" w:cs="Helvetica"/>
          <w:sz w:val="26"/>
          <w:szCs w:val="26"/>
        </w:rPr>
        <w:br/>
      </w:r>
      <w:proofErr w:type="gramStart"/>
      <w:r w:rsidRPr="006128FE">
        <w:rPr>
          <w:rFonts w:ascii="Helvetica" w:eastAsia="Times New Roman" w:hAnsi="Helvetica" w:cs="Helvetica"/>
          <w:sz w:val="26"/>
          <w:szCs w:val="26"/>
        </w:rPr>
        <w:t>Test Data :</w:t>
      </w:r>
      <w:proofErr w:type="gramEnd"/>
      <w:r w:rsidRPr="006128FE">
        <w:rPr>
          <w:rFonts w:ascii="Helvetica" w:eastAsia="Times New Roman" w:hAnsi="Helvetica" w:cs="Helvetica"/>
          <w:sz w:val="26"/>
          <w:szCs w:val="26"/>
        </w:rPr>
        <w:br/>
        <w:t>1</w:t>
      </w:r>
      <w:r w:rsidRPr="006128FE">
        <w:rPr>
          <w:rFonts w:ascii="Helvetica" w:eastAsia="Times New Roman" w:hAnsi="Helvetica" w:cs="Helvetica"/>
          <w:sz w:val="26"/>
          <w:szCs w:val="26"/>
        </w:rPr>
        <w:br/>
        <w:t>5</w:t>
      </w:r>
      <w:r w:rsidRPr="006128FE">
        <w:rPr>
          <w:rFonts w:ascii="Helvetica" w:eastAsia="Times New Roman" w:hAnsi="Helvetica" w:cs="Helvetica"/>
          <w:sz w:val="26"/>
          <w:szCs w:val="26"/>
        </w:rPr>
        <w:br/>
      </w:r>
      <w:r w:rsidRPr="006128FE">
        <w:rPr>
          <w:rFonts w:ascii="Helvetica" w:eastAsia="Times New Roman" w:hAnsi="Helvetica" w:cs="Helvetica"/>
          <w:i/>
          <w:iCs/>
          <w:sz w:val="26"/>
          <w:szCs w:val="26"/>
        </w:rPr>
        <w:t>Expected Output</w:t>
      </w:r>
      <w:r w:rsidRPr="006128FE">
        <w:rPr>
          <w:rFonts w:ascii="Helvetica" w:eastAsia="Times New Roman" w:hAnsi="Helvetica" w:cs="Helvetica"/>
          <w:sz w:val="26"/>
          <w:szCs w:val="26"/>
        </w:rPr>
        <w:t> :</w:t>
      </w:r>
      <w:r w:rsidRPr="006128FE">
        <w:rPr>
          <w:rFonts w:ascii="Helvetica" w:eastAsia="Times New Roman" w:hAnsi="Helvetica" w:cs="Helvetica"/>
          <w:sz w:val="26"/>
          <w:szCs w:val="26"/>
        </w:rPr>
        <w:br/>
        <w:t>The area is : 78.500000</w:t>
      </w:r>
      <w:r w:rsidRPr="006128FE">
        <w:rPr>
          <w:rFonts w:ascii="Helvetica" w:eastAsia="Times New Roman" w:hAnsi="Helvetica" w:cs="Helvetica"/>
          <w:sz w:val="26"/>
          <w:szCs w:val="26"/>
        </w:rPr>
        <w:br/>
      </w:r>
      <w:hyperlink r:id="rId48" w:tgtFrame="_blank" w:history="1">
        <w:r w:rsidRPr="006128FE">
          <w:rPr>
            <w:rFonts w:ascii="Helvetica" w:eastAsia="Times New Roman" w:hAnsi="Helvetica" w:cs="Helvetica"/>
            <w:color w:val="448AFF"/>
            <w:sz w:val="26"/>
            <w:szCs w:val="26"/>
            <w:u w:val="single"/>
          </w:rPr>
          <w:t>Click me to see the solution</w:t>
        </w:r>
      </w:hyperlink>
    </w:p>
    <w:p w:rsidR="006128FE" w:rsidRPr="006128FE" w:rsidRDefault="006128FE" w:rsidP="006128FE">
      <w:pPr>
        <w:shd w:val="clear" w:color="auto" w:fill="FFFFFF"/>
        <w:spacing w:after="240" w:line="360" w:lineRule="atLeast"/>
        <w:rPr>
          <w:rFonts w:ascii="Helvetica" w:eastAsia="Times New Roman" w:hAnsi="Helvetica" w:cs="Helvetica"/>
          <w:sz w:val="26"/>
          <w:szCs w:val="26"/>
        </w:rPr>
      </w:pPr>
      <w:r w:rsidRPr="006128FE">
        <w:rPr>
          <w:rFonts w:ascii="Helvetica" w:eastAsia="Times New Roman" w:hAnsi="Helvetica" w:cs="Helvetica"/>
          <w:b/>
          <w:bCs/>
          <w:sz w:val="26"/>
          <w:szCs w:val="26"/>
        </w:rPr>
        <w:t>26. </w:t>
      </w:r>
      <w:r w:rsidRPr="006128FE">
        <w:rPr>
          <w:rFonts w:ascii="Helvetica" w:eastAsia="Times New Roman" w:hAnsi="Helvetica" w:cs="Helvetica"/>
          <w:sz w:val="26"/>
          <w:szCs w:val="26"/>
        </w:rPr>
        <w:t>Write a program in C which is a Menu-Driven Program to perform a simple calculation. </w:t>
      </w:r>
      <w:hyperlink r:id="rId49" w:anchor="editorr" w:history="1">
        <w:r w:rsidRPr="006128FE">
          <w:rPr>
            <w:rFonts w:ascii="Helvetica" w:eastAsia="Times New Roman" w:hAnsi="Helvetica" w:cs="Helvetica"/>
            <w:color w:val="448AFF"/>
            <w:sz w:val="26"/>
            <w:szCs w:val="26"/>
            <w:u w:val="single"/>
          </w:rPr>
          <w:t>Go to the editor</w:t>
        </w:r>
      </w:hyperlink>
      <w:r w:rsidRPr="006128FE">
        <w:rPr>
          <w:rFonts w:ascii="Helvetica" w:eastAsia="Times New Roman" w:hAnsi="Helvetica" w:cs="Helvetica"/>
          <w:sz w:val="26"/>
          <w:szCs w:val="26"/>
        </w:rPr>
        <w:br/>
      </w:r>
      <w:proofErr w:type="gramStart"/>
      <w:r w:rsidRPr="006128FE">
        <w:rPr>
          <w:rFonts w:ascii="Helvetica" w:eastAsia="Times New Roman" w:hAnsi="Helvetica" w:cs="Helvetica"/>
          <w:sz w:val="26"/>
          <w:szCs w:val="26"/>
        </w:rPr>
        <w:t>Test Data :</w:t>
      </w:r>
      <w:proofErr w:type="gramEnd"/>
      <w:r w:rsidRPr="006128FE">
        <w:rPr>
          <w:rFonts w:ascii="Helvetica" w:eastAsia="Times New Roman" w:hAnsi="Helvetica" w:cs="Helvetica"/>
          <w:sz w:val="26"/>
          <w:szCs w:val="26"/>
        </w:rPr>
        <w:br/>
        <w:t>10</w:t>
      </w:r>
      <w:r w:rsidRPr="006128FE">
        <w:rPr>
          <w:rFonts w:ascii="Helvetica" w:eastAsia="Times New Roman" w:hAnsi="Helvetica" w:cs="Helvetica"/>
          <w:sz w:val="26"/>
          <w:szCs w:val="26"/>
        </w:rPr>
        <w:br/>
        <w:t>2</w:t>
      </w:r>
      <w:r w:rsidRPr="006128FE">
        <w:rPr>
          <w:rFonts w:ascii="Helvetica" w:eastAsia="Times New Roman" w:hAnsi="Helvetica" w:cs="Helvetica"/>
          <w:sz w:val="26"/>
          <w:szCs w:val="26"/>
        </w:rPr>
        <w:br/>
      </w:r>
      <w:r w:rsidRPr="006128FE">
        <w:rPr>
          <w:rFonts w:ascii="Helvetica" w:eastAsia="Times New Roman" w:hAnsi="Helvetica" w:cs="Helvetica"/>
          <w:sz w:val="26"/>
          <w:szCs w:val="26"/>
        </w:rPr>
        <w:lastRenderedPageBreak/>
        <w:t>3</w:t>
      </w:r>
      <w:r w:rsidRPr="006128FE">
        <w:rPr>
          <w:rFonts w:ascii="Helvetica" w:eastAsia="Times New Roman" w:hAnsi="Helvetica" w:cs="Helvetica"/>
          <w:sz w:val="26"/>
          <w:szCs w:val="26"/>
        </w:rPr>
        <w:br/>
      </w:r>
      <w:r w:rsidRPr="006128FE">
        <w:rPr>
          <w:rFonts w:ascii="Helvetica" w:eastAsia="Times New Roman" w:hAnsi="Helvetica" w:cs="Helvetica"/>
          <w:i/>
          <w:iCs/>
          <w:sz w:val="26"/>
          <w:szCs w:val="26"/>
        </w:rPr>
        <w:t>Expected Output</w:t>
      </w:r>
      <w:r w:rsidRPr="006128FE">
        <w:rPr>
          <w:rFonts w:ascii="Helvetica" w:eastAsia="Times New Roman" w:hAnsi="Helvetica" w:cs="Helvetica"/>
          <w:sz w:val="26"/>
          <w:szCs w:val="26"/>
        </w:rPr>
        <w:t> :</w:t>
      </w:r>
      <w:r w:rsidRPr="006128FE">
        <w:rPr>
          <w:rFonts w:ascii="Helvetica" w:eastAsia="Times New Roman" w:hAnsi="Helvetica" w:cs="Helvetica"/>
          <w:sz w:val="26"/>
          <w:szCs w:val="26"/>
        </w:rPr>
        <w:br/>
        <w:t>The Multiplication of 10 and 2 is: 20</w:t>
      </w:r>
      <w:r w:rsidRPr="006128FE">
        <w:rPr>
          <w:rFonts w:ascii="Helvetica" w:eastAsia="Times New Roman" w:hAnsi="Helvetica" w:cs="Helvetica"/>
          <w:sz w:val="26"/>
          <w:szCs w:val="26"/>
        </w:rPr>
        <w:br/>
      </w:r>
      <w:hyperlink r:id="rId50" w:tgtFrame="_blank" w:history="1">
        <w:r w:rsidRPr="006128FE">
          <w:rPr>
            <w:rFonts w:ascii="Helvetica" w:eastAsia="Times New Roman" w:hAnsi="Helvetica" w:cs="Helvetica"/>
            <w:color w:val="448AFF"/>
            <w:sz w:val="26"/>
            <w:szCs w:val="26"/>
            <w:u w:val="single"/>
          </w:rPr>
          <w:t>Click me to see the solution</w:t>
        </w:r>
      </w:hyperlink>
    </w:p>
    <w:p w:rsidR="003D2D5E" w:rsidRDefault="003D2D5E" w:rsidP="004465B3">
      <w:pPr>
        <w:tabs>
          <w:tab w:val="left" w:pos="360"/>
        </w:tabs>
        <w:rPr>
          <w:rFonts w:ascii="Times New Roman" w:hAnsi="Times New Roman" w:cs="Times New Roman"/>
          <w:sz w:val="28"/>
          <w:szCs w:val="28"/>
        </w:rPr>
      </w:pPr>
    </w:p>
    <w:p w:rsidR="00124492" w:rsidRDefault="00124492" w:rsidP="004465B3">
      <w:pPr>
        <w:tabs>
          <w:tab w:val="left" w:pos="360"/>
        </w:tabs>
        <w:rPr>
          <w:rFonts w:ascii="Times New Roman" w:hAnsi="Times New Roman" w:cs="Times New Roman"/>
          <w:sz w:val="28"/>
          <w:szCs w:val="28"/>
        </w:rPr>
      </w:pPr>
    </w:p>
    <w:p w:rsidR="00124492" w:rsidRDefault="00124492" w:rsidP="004465B3">
      <w:pPr>
        <w:tabs>
          <w:tab w:val="left" w:pos="360"/>
        </w:tabs>
        <w:rPr>
          <w:rFonts w:ascii="Times New Roman" w:hAnsi="Times New Roman" w:cs="Times New Roman"/>
          <w:sz w:val="28"/>
          <w:szCs w:val="28"/>
        </w:rPr>
      </w:pPr>
    </w:p>
    <w:p w:rsidR="00124492" w:rsidRDefault="00124492" w:rsidP="004465B3">
      <w:pPr>
        <w:tabs>
          <w:tab w:val="left" w:pos="360"/>
        </w:tabs>
        <w:rPr>
          <w:rFonts w:ascii="Times New Roman" w:hAnsi="Times New Roman" w:cs="Times New Roman"/>
          <w:sz w:val="28"/>
          <w:szCs w:val="28"/>
        </w:rPr>
      </w:pPr>
    </w:p>
    <w:p w:rsidR="00124492" w:rsidRDefault="00124492" w:rsidP="004465B3">
      <w:pPr>
        <w:tabs>
          <w:tab w:val="left" w:pos="360"/>
        </w:tabs>
        <w:rPr>
          <w:rFonts w:ascii="Times New Roman" w:hAnsi="Times New Roman" w:cs="Times New Roman"/>
          <w:sz w:val="28"/>
          <w:szCs w:val="28"/>
        </w:rPr>
      </w:pPr>
    </w:p>
    <w:p w:rsidR="00124492" w:rsidRDefault="00124492" w:rsidP="004465B3">
      <w:pPr>
        <w:tabs>
          <w:tab w:val="left" w:pos="360"/>
        </w:tabs>
        <w:rPr>
          <w:rFonts w:ascii="Times New Roman" w:hAnsi="Times New Roman" w:cs="Times New Roman"/>
          <w:sz w:val="28"/>
          <w:szCs w:val="28"/>
        </w:rPr>
      </w:pPr>
    </w:p>
    <w:p w:rsidR="00124492" w:rsidRDefault="00124492" w:rsidP="004465B3">
      <w:pPr>
        <w:tabs>
          <w:tab w:val="left" w:pos="360"/>
        </w:tabs>
        <w:rPr>
          <w:rFonts w:ascii="Times New Roman" w:hAnsi="Times New Roman" w:cs="Times New Roman"/>
          <w:sz w:val="28"/>
          <w:szCs w:val="28"/>
        </w:rPr>
      </w:pPr>
    </w:p>
    <w:p w:rsidR="00124492" w:rsidRDefault="00124492" w:rsidP="004465B3">
      <w:pPr>
        <w:tabs>
          <w:tab w:val="left" w:pos="360"/>
        </w:tabs>
        <w:rPr>
          <w:rFonts w:ascii="Times New Roman" w:hAnsi="Times New Roman" w:cs="Times New Roman"/>
          <w:sz w:val="28"/>
          <w:szCs w:val="28"/>
        </w:rPr>
      </w:pPr>
    </w:p>
    <w:p w:rsidR="00124492" w:rsidRDefault="00124492" w:rsidP="004465B3">
      <w:pPr>
        <w:tabs>
          <w:tab w:val="left" w:pos="360"/>
        </w:tabs>
        <w:rPr>
          <w:rFonts w:ascii="Times New Roman" w:hAnsi="Times New Roman" w:cs="Times New Roman"/>
          <w:sz w:val="28"/>
          <w:szCs w:val="28"/>
        </w:rPr>
      </w:pPr>
    </w:p>
    <w:p w:rsidR="00124492" w:rsidRDefault="00124492" w:rsidP="004465B3">
      <w:pPr>
        <w:tabs>
          <w:tab w:val="left" w:pos="360"/>
        </w:tabs>
        <w:rPr>
          <w:rFonts w:ascii="Times New Roman" w:hAnsi="Times New Roman" w:cs="Times New Roman"/>
          <w:sz w:val="28"/>
          <w:szCs w:val="28"/>
        </w:rPr>
      </w:pPr>
    </w:p>
    <w:p w:rsidR="00124492" w:rsidRPr="00124492" w:rsidRDefault="00124492" w:rsidP="00124492">
      <w:pPr>
        <w:spacing w:after="240" w:line="360" w:lineRule="atLeast"/>
        <w:rPr>
          <w:rFonts w:ascii="Times New Roman" w:eastAsia="Times New Roman" w:hAnsi="Times New Roman" w:cs="Times New Roman"/>
          <w:sz w:val="26"/>
          <w:szCs w:val="26"/>
        </w:rPr>
      </w:pPr>
      <w:r w:rsidRPr="00124492">
        <w:rPr>
          <w:rFonts w:ascii="Times New Roman" w:eastAsia="Times New Roman" w:hAnsi="Times New Roman" w:cs="Times New Roman"/>
          <w:b/>
          <w:bCs/>
          <w:sz w:val="26"/>
          <w:szCs w:val="26"/>
        </w:rPr>
        <w:t>1. </w:t>
      </w:r>
      <w:r w:rsidRPr="00124492">
        <w:rPr>
          <w:rFonts w:ascii="Times New Roman" w:eastAsia="Times New Roman" w:hAnsi="Times New Roman" w:cs="Times New Roman"/>
          <w:sz w:val="26"/>
          <w:szCs w:val="26"/>
        </w:rPr>
        <w:t>Write a program in C to display the first 10 natural numbers. </w:t>
      </w:r>
      <w:hyperlink r:id="rId51" w:anchor="editorr" w:history="1">
        <w:r w:rsidRPr="00124492">
          <w:rPr>
            <w:rFonts w:ascii="Times New Roman" w:eastAsia="Times New Roman" w:hAnsi="Times New Roman" w:cs="Times New Roman"/>
            <w:color w:val="448AFF"/>
            <w:sz w:val="26"/>
            <w:szCs w:val="26"/>
            <w:u w:val="single"/>
          </w:rPr>
          <w:t>Go to the editor</w:t>
        </w:r>
      </w:hyperlink>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proofErr w:type="gramEnd"/>
      <w:r w:rsidRPr="00124492">
        <w:rPr>
          <w:rFonts w:ascii="Times New Roman" w:eastAsia="Times New Roman" w:hAnsi="Times New Roman" w:cs="Times New Roman"/>
          <w:sz w:val="26"/>
          <w:szCs w:val="26"/>
        </w:rPr>
        <w:br/>
        <w:t>1 2 3 4 5 6 7 8 9 10</w:t>
      </w:r>
      <w:r w:rsidRPr="00124492">
        <w:rPr>
          <w:rFonts w:ascii="Times New Roman" w:eastAsia="Times New Roman" w:hAnsi="Times New Roman" w:cs="Times New Roman"/>
          <w:sz w:val="26"/>
          <w:szCs w:val="26"/>
        </w:rPr>
        <w:br/>
      </w:r>
      <w:hyperlink r:id="rId52" w:tgtFrame="_blank" w:history="1">
        <w:r w:rsidRPr="00124492">
          <w:rPr>
            <w:rFonts w:ascii="Times New Roman" w:eastAsia="Times New Roman" w:hAnsi="Times New Roman" w:cs="Times New Roman"/>
            <w:color w:val="448AFF"/>
            <w:sz w:val="26"/>
            <w:szCs w:val="26"/>
            <w:u w:val="single"/>
          </w:rPr>
          <w:t>Click me to see the solution</w:t>
        </w:r>
      </w:hyperlink>
    </w:p>
    <w:p w:rsidR="00124492" w:rsidRPr="00124492" w:rsidRDefault="00124492" w:rsidP="00124492">
      <w:pPr>
        <w:spacing w:after="240" w:line="360" w:lineRule="atLeast"/>
        <w:rPr>
          <w:rFonts w:ascii="Times New Roman" w:eastAsia="Times New Roman" w:hAnsi="Times New Roman" w:cs="Times New Roman"/>
          <w:sz w:val="26"/>
          <w:szCs w:val="26"/>
        </w:rPr>
      </w:pPr>
      <w:r w:rsidRPr="00124492">
        <w:rPr>
          <w:rFonts w:ascii="Times New Roman" w:eastAsia="Times New Roman" w:hAnsi="Times New Roman" w:cs="Times New Roman"/>
          <w:b/>
          <w:bCs/>
          <w:sz w:val="26"/>
          <w:szCs w:val="26"/>
        </w:rPr>
        <w:t>2. </w:t>
      </w:r>
      <w:r w:rsidRPr="00124492">
        <w:rPr>
          <w:rFonts w:ascii="Times New Roman" w:eastAsia="Times New Roman" w:hAnsi="Times New Roman" w:cs="Times New Roman"/>
          <w:sz w:val="26"/>
          <w:szCs w:val="26"/>
        </w:rPr>
        <w:t>Write a C program to find the sum of first 10 natural numbers. </w:t>
      </w:r>
      <w:hyperlink r:id="rId53" w:anchor="editorr" w:history="1">
        <w:r w:rsidRPr="00124492">
          <w:rPr>
            <w:rFonts w:ascii="Times New Roman" w:eastAsia="Times New Roman" w:hAnsi="Times New Roman" w:cs="Times New Roman"/>
            <w:color w:val="448AFF"/>
            <w:sz w:val="26"/>
            <w:szCs w:val="26"/>
            <w:u w:val="single"/>
          </w:rPr>
          <w:t>Go to the editor</w:t>
        </w:r>
      </w:hyperlink>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proofErr w:type="gramEnd"/>
      <w:r w:rsidRPr="00124492">
        <w:rPr>
          <w:rFonts w:ascii="Times New Roman" w:eastAsia="Times New Roman" w:hAnsi="Times New Roman" w:cs="Times New Roman"/>
          <w:sz w:val="26"/>
          <w:szCs w:val="26"/>
        </w:rPr>
        <w:br/>
        <w:t>The first 10 natural number is :</w:t>
      </w:r>
      <w:r w:rsidRPr="00124492">
        <w:rPr>
          <w:rFonts w:ascii="Times New Roman" w:eastAsia="Times New Roman" w:hAnsi="Times New Roman" w:cs="Times New Roman"/>
          <w:sz w:val="26"/>
          <w:szCs w:val="26"/>
        </w:rPr>
        <w:br/>
        <w:t>1 2 3 4 5 6 7 8 9 10</w:t>
      </w:r>
      <w:r w:rsidRPr="00124492">
        <w:rPr>
          <w:rFonts w:ascii="Times New Roman" w:eastAsia="Times New Roman" w:hAnsi="Times New Roman" w:cs="Times New Roman"/>
          <w:sz w:val="26"/>
          <w:szCs w:val="26"/>
        </w:rPr>
        <w:br/>
        <w:t>The Sum is : 55</w:t>
      </w:r>
      <w:r w:rsidRPr="00124492">
        <w:rPr>
          <w:rFonts w:ascii="Times New Roman" w:eastAsia="Times New Roman" w:hAnsi="Times New Roman" w:cs="Times New Roman"/>
          <w:sz w:val="26"/>
          <w:szCs w:val="26"/>
        </w:rPr>
        <w:br/>
      </w:r>
      <w:hyperlink r:id="rId54" w:tgtFrame="_blank" w:history="1">
        <w:r w:rsidRPr="00124492">
          <w:rPr>
            <w:rFonts w:ascii="Times New Roman" w:eastAsia="Times New Roman" w:hAnsi="Times New Roman" w:cs="Times New Roman"/>
            <w:color w:val="448AFF"/>
            <w:sz w:val="26"/>
            <w:szCs w:val="26"/>
            <w:u w:val="single"/>
          </w:rPr>
          <w:t>Click me to see the solution</w:t>
        </w:r>
      </w:hyperlink>
    </w:p>
    <w:p w:rsidR="00124492" w:rsidRPr="00124492" w:rsidRDefault="00124492" w:rsidP="00124492">
      <w:pPr>
        <w:spacing w:after="240" w:line="360" w:lineRule="atLeast"/>
        <w:rPr>
          <w:rFonts w:ascii="Times New Roman" w:eastAsia="Times New Roman" w:hAnsi="Times New Roman" w:cs="Times New Roman"/>
          <w:sz w:val="26"/>
          <w:szCs w:val="26"/>
        </w:rPr>
      </w:pPr>
      <w:r w:rsidRPr="00124492">
        <w:rPr>
          <w:rFonts w:ascii="Times New Roman" w:eastAsia="Times New Roman" w:hAnsi="Times New Roman" w:cs="Times New Roman"/>
          <w:b/>
          <w:bCs/>
          <w:sz w:val="26"/>
          <w:szCs w:val="26"/>
        </w:rPr>
        <w:t>3. </w:t>
      </w:r>
      <w:r w:rsidRPr="00124492">
        <w:rPr>
          <w:rFonts w:ascii="Times New Roman" w:eastAsia="Times New Roman" w:hAnsi="Times New Roman" w:cs="Times New Roman"/>
          <w:sz w:val="26"/>
          <w:szCs w:val="26"/>
        </w:rPr>
        <w:t xml:space="preserve">Write a program in C to display </w:t>
      </w:r>
      <w:proofErr w:type="spellStart"/>
      <w:r w:rsidRPr="00124492">
        <w:rPr>
          <w:rFonts w:ascii="Times New Roman" w:eastAsia="Times New Roman" w:hAnsi="Times New Roman" w:cs="Times New Roman"/>
          <w:sz w:val="26"/>
          <w:szCs w:val="26"/>
        </w:rPr>
        <w:t>n</w:t>
      </w:r>
      <w:proofErr w:type="spellEnd"/>
      <w:r w:rsidRPr="00124492">
        <w:rPr>
          <w:rFonts w:ascii="Times New Roman" w:eastAsia="Times New Roman" w:hAnsi="Times New Roman" w:cs="Times New Roman"/>
          <w:sz w:val="26"/>
          <w:szCs w:val="26"/>
        </w:rPr>
        <w:t xml:space="preserve"> terms of natural number and their </w:t>
      </w:r>
      <w:proofErr w:type="spellStart"/>
      <w:r w:rsidRPr="00124492">
        <w:rPr>
          <w:rFonts w:ascii="Times New Roman" w:eastAsia="Times New Roman" w:hAnsi="Times New Roman" w:cs="Times New Roman"/>
          <w:sz w:val="26"/>
          <w:szCs w:val="26"/>
        </w:rPr>
        <w:t>sum.</w:t>
      </w:r>
      <w:hyperlink r:id="rId55" w:anchor="editorr" w:history="1">
        <w:r w:rsidRPr="00124492">
          <w:rPr>
            <w:rFonts w:ascii="Times New Roman" w:eastAsia="Times New Roman" w:hAnsi="Times New Roman" w:cs="Times New Roman"/>
            <w:color w:val="448AFF"/>
            <w:sz w:val="26"/>
            <w:szCs w:val="26"/>
            <w:u w:val="single"/>
          </w:rPr>
          <w:t>Go</w:t>
        </w:r>
        <w:proofErr w:type="spellEnd"/>
        <w:r w:rsidRPr="00124492">
          <w:rPr>
            <w:rFonts w:ascii="Times New Roman" w:eastAsia="Times New Roman" w:hAnsi="Times New Roman" w:cs="Times New Roman"/>
            <w:color w:val="448AFF"/>
            <w:sz w:val="26"/>
            <w:szCs w:val="26"/>
            <w:u w:val="single"/>
          </w:rPr>
          <w:t xml:space="preserve"> to the editor</w:t>
        </w:r>
      </w:hyperlink>
      <w:r w:rsidRPr="00124492">
        <w:rPr>
          <w:rFonts w:ascii="Times New Roman" w:eastAsia="Times New Roman" w:hAnsi="Times New Roman" w:cs="Times New Roman"/>
          <w:sz w:val="26"/>
          <w:szCs w:val="26"/>
        </w:rPr>
        <w:br/>
        <w:t>Test Data : 7</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lastRenderedPageBreak/>
        <w:t>The first 7 natural number is :</w:t>
      </w:r>
      <w:r w:rsidRPr="00124492">
        <w:rPr>
          <w:rFonts w:ascii="Times New Roman" w:eastAsia="Times New Roman" w:hAnsi="Times New Roman" w:cs="Times New Roman"/>
          <w:sz w:val="26"/>
          <w:szCs w:val="26"/>
        </w:rPr>
        <w:br/>
        <w:t>1 2 3 4 5 6 7</w:t>
      </w:r>
      <w:r w:rsidRPr="00124492">
        <w:rPr>
          <w:rFonts w:ascii="Times New Roman" w:eastAsia="Times New Roman" w:hAnsi="Times New Roman" w:cs="Times New Roman"/>
          <w:sz w:val="26"/>
          <w:szCs w:val="26"/>
        </w:rPr>
        <w:br/>
        <w:t xml:space="preserve">The Sum of Natural Number </w:t>
      </w:r>
      <w:proofErr w:type="spellStart"/>
      <w:r w:rsidRPr="00124492">
        <w:rPr>
          <w:rFonts w:ascii="Times New Roman" w:eastAsia="Times New Roman" w:hAnsi="Times New Roman" w:cs="Times New Roman"/>
          <w:sz w:val="26"/>
          <w:szCs w:val="26"/>
        </w:rPr>
        <w:t>upto</w:t>
      </w:r>
      <w:proofErr w:type="spellEnd"/>
      <w:r w:rsidRPr="00124492">
        <w:rPr>
          <w:rFonts w:ascii="Times New Roman" w:eastAsia="Times New Roman" w:hAnsi="Times New Roman" w:cs="Times New Roman"/>
          <w:sz w:val="26"/>
          <w:szCs w:val="26"/>
        </w:rPr>
        <w:t xml:space="preserve"> 7 terms : 28</w:t>
      </w:r>
      <w:r w:rsidRPr="00124492">
        <w:rPr>
          <w:rFonts w:ascii="Times New Roman" w:eastAsia="Times New Roman" w:hAnsi="Times New Roman" w:cs="Times New Roman"/>
          <w:sz w:val="26"/>
          <w:szCs w:val="26"/>
        </w:rPr>
        <w:br/>
      </w:r>
      <w:hyperlink r:id="rId56" w:tgtFrame="_blank" w:history="1">
        <w:r w:rsidRPr="00124492">
          <w:rPr>
            <w:rFonts w:ascii="Times New Roman" w:eastAsia="Times New Roman" w:hAnsi="Times New Roman" w:cs="Times New Roman"/>
            <w:color w:val="448AFF"/>
            <w:sz w:val="26"/>
            <w:szCs w:val="26"/>
            <w:u w:val="single"/>
          </w:rPr>
          <w:t>Click me to see the solution</w:t>
        </w:r>
      </w:hyperlink>
    </w:p>
    <w:p w:rsidR="00124492" w:rsidRPr="00124492" w:rsidRDefault="00124492" w:rsidP="00124492">
      <w:pPr>
        <w:spacing w:after="240" w:line="360" w:lineRule="atLeast"/>
        <w:rPr>
          <w:rFonts w:ascii="Times New Roman" w:eastAsia="Times New Roman" w:hAnsi="Times New Roman" w:cs="Times New Roman"/>
          <w:sz w:val="26"/>
          <w:szCs w:val="26"/>
        </w:rPr>
      </w:pPr>
      <w:r w:rsidRPr="00124492">
        <w:rPr>
          <w:rFonts w:ascii="Times New Roman" w:eastAsia="Times New Roman" w:hAnsi="Times New Roman" w:cs="Times New Roman"/>
          <w:b/>
          <w:bCs/>
          <w:sz w:val="26"/>
          <w:szCs w:val="26"/>
        </w:rPr>
        <w:t>4. </w:t>
      </w:r>
      <w:r w:rsidRPr="00124492">
        <w:rPr>
          <w:rFonts w:ascii="Times New Roman" w:eastAsia="Times New Roman" w:hAnsi="Times New Roman" w:cs="Times New Roman"/>
          <w:sz w:val="26"/>
          <w:szCs w:val="26"/>
        </w:rPr>
        <w:t>Write a program in C to read 10 numbers from keyboard and find their sum and average. </w:t>
      </w:r>
      <w:hyperlink r:id="rId57" w:anchor="editorr" w:history="1">
        <w:r w:rsidRPr="00124492">
          <w:rPr>
            <w:rFonts w:ascii="Times New Roman" w:eastAsia="Times New Roman" w:hAnsi="Times New Roman" w:cs="Times New Roman"/>
            <w:color w:val="448AFF"/>
            <w:sz w:val="26"/>
            <w:szCs w:val="26"/>
            <w:u w:val="single"/>
          </w:rPr>
          <w:t>Go to the editor</w:t>
        </w:r>
      </w:hyperlink>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the 10 numbers :</w:t>
      </w:r>
      <w:r w:rsidRPr="00124492">
        <w:rPr>
          <w:rFonts w:ascii="Times New Roman" w:eastAsia="Times New Roman" w:hAnsi="Times New Roman" w:cs="Times New Roman"/>
          <w:sz w:val="26"/>
          <w:szCs w:val="26"/>
        </w:rPr>
        <w:br/>
        <w:t>Number-1 :2</w:t>
      </w:r>
      <w:r w:rsidRPr="00124492">
        <w:rPr>
          <w:rFonts w:ascii="Times New Roman" w:eastAsia="Times New Roman" w:hAnsi="Times New Roman" w:cs="Times New Roman"/>
          <w:sz w:val="26"/>
          <w:szCs w:val="26"/>
        </w:rPr>
        <w:br/>
        <w:t>...</w:t>
      </w:r>
      <w:r w:rsidRPr="00124492">
        <w:rPr>
          <w:rFonts w:ascii="Times New Roman" w:eastAsia="Times New Roman" w:hAnsi="Times New Roman" w:cs="Times New Roman"/>
          <w:sz w:val="26"/>
          <w:szCs w:val="26"/>
        </w:rPr>
        <w:br/>
        <w:t>Number-10 :2</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The sum of 10 no is : 55</w:t>
      </w:r>
      <w:r w:rsidRPr="00124492">
        <w:rPr>
          <w:rFonts w:ascii="Times New Roman" w:eastAsia="Times New Roman" w:hAnsi="Times New Roman" w:cs="Times New Roman"/>
          <w:sz w:val="26"/>
          <w:szCs w:val="26"/>
        </w:rPr>
        <w:br/>
        <w:t>The Average is : 5.500000</w:t>
      </w:r>
      <w:r w:rsidRPr="00124492">
        <w:rPr>
          <w:rFonts w:ascii="Times New Roman" w:eastAsia="Times New Roman" w:hAnsi="Times New Roman" w:cs="Times New Roman"/>
          <w:sz w:val="26"/>
          <w:szCs w:val="26"/>
        </w:rPr>
        <w:br/>
      </w:r>
      <w:hyperlink r:id="rId58" w:tgtFrame="_blank" w:history="1">
        <w:r w:rsidRPr="00124492">
          <w:rPr>
            <w:rFonts w:ascii="Times New Roman" w:eastAsia="Times New Roman" w:hAnsi="Times New Roman" w:cs="Times New Roman"/>
            <w:color w:val="448AFF"/>
            <w:sz w:val="26"/>
            <w:szCs w:val="26"/>
            <w:u w:val="single"/>
          </w:rPr>
          <w:t>Click me to see the solution</w:t>
        </w:r>
      </w:hyperlink>
    </w:p>
    <w:p w:rsidR="00124492" w:rsidRPr="00124492" w:rsidRDefault="00124492" w:rsidP="00124492">
      <w:pPr>
        <w:spacing w:after="240" w:line="360" w:lineRule="atLeast"/>
        <w:rPr>
          <w:rFonts w:ascii="Times New Roman" w:eastAsia="Times New Roman" w:hAnsi="Times New Roman" w:cs="Times New Roman"/>
          <w:sz w:val="26"/>
          <w:szCs w:val="26"/>
        </w:rPr>
      </w:pPr>
      <w:r w:rsidRPr="00124492">
        <w:rPr>
          <w:rFonts w:ascii="Times New Roman" w:eastAsia="Times New Roman" w:hAnsi="Times New Roman" w:cs="Times New Roman"/>
          <w:b/>
          <w:bCs/>
          <w:sz w:val="26"/>
          <w:szCs w:val="26"/>
        </w:rPr>
        <w:t>5. </w:t>
      </w:r>
      <w:r w:rsidRPr="00124492">
        <w:rPr>
          <w:rFonts w:ascii="Times New Roman" w:eastAsia="Times New Roman" w:hAnsi="Times New Roman" w:cs="Times New Roman"/>
          <w:sz w:val="26"/>
          <w:szCs w:val="26"/>
        </w:rPr>
        <w:t xml:space="preserve">Write a program in C to display the cube of the number </w:t>
      </w:r>
      <w:proofErr w:type="spellStart"/>
      <w:r w:rsidRPr="00124492">
        <w:rPr>
          <w:rFonts w:ascii="Times New Roman" w:eastAsia="Times New Roman" w:hAnsi="Times New Roman" w:cs="Times New Roman"/>
          <w:sz w:val="26"/>
          <w:szCs w:val="26"/>
        </w:rPr>
        <w:t>upto</w:t>
      </w:r>
      <w:proofErr w:type="spellEnd"/>
      <w:r w:rsidRPr="00124492">
        <w:rPr>
          <w:rFonts w:ascii="Times New Roman" w:eastAsia="Times New Roman" w:hAnsi="Times New Roman" w:cs="Times New Roman"/>
          <w:sz w:val="26"/>
          <w:szCs w:val="26"/>
        </w:rPr>
        <w:t xml:space="preserve"> given an integer. </w:t>
      </w:r>
      <w:hyperlink r:id="rId59" w:anchor="editorr" w:history="1">
        <w:r w:rsidRPr="00124492">
          <w:rPr>
            <w:rFonts w:ascii="Times New Roman" w:eastAsia="Times New Roman" w:hAnsi="Times New Roman" w:cs="Times New Roman"/>
            <w:color w:val="448AFF"/>
            <w:sz w:val="26"/>
            <w:szCs w:val="26"/>
            <w:u w:val="single"/>
          </w:rPr>
          <w:t>Go to the editor</w:t>
        </w:r>
      </w:hyperlink>
      <w:r w:rsidRPr="00124492">
        <w:rPr>
          <w:rFonts w:ascii="Times New Roman" w:eastAsia="Times New Roman" w:hAnsi="Times New Roman" w:cs="Times New Roman"/>
          <w:sz w:val="26"/>
          <w:szCs w:val="26"/>
        </w:rPr>
        <w:br/>
        <w:t>Test Data :</w:t>
      </w:r>
      <w:r w:rsidRPr="00124492">
        <w:rPr>
          <w:rFonts w:ascii="Times New Roman" w:eastAsia="Times New Roman" w:hAnsi="Times New Roman" w:cs="Times New Roman"/>
          <w:sz w:val="26"/>
          <w:szCs w:val="26"/>
        </w:rPr>
        <w:br/>
        <w:t>Input number of terms : 5</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Number is : 1 and cube of the 1 is :1</w:t>
      </w:r>
      <w:r w:rsidRPr="00124492">
        <w:rPr>
          <w:rFonts w:ascii="Times New Roman" w:eastAsia="Times New Roman" w:hAnsi="Times New Roman" w:cs="Times New Roman"/>
          <w:sz w:val="26"/>
          <w:szCs w:val="26"/>
        </w:rPr>
        <w:br/>
        <w:t>Number is : 2 and cube of the 2 is :8</w:t>
      </w:r>
      <w:r w:rsidRPr="00124492">
        <w:rPr>
          <w:rFonts w:ascii="Times New Roman" w:eastAsia="Times New Roman" w:hAnsi="Times New Roman" w:cs="Times New Roman"/>
          <w:sz w:val="26"/>
          <w:szCs w:val="26"/>
        </w:rPr>
        <w:br/>
        <w:t>Number is : 3 and cube of the 3 is :27</w:t>
      </w:r>
      <w:r w:rsidRPr="00124492">
        <w:rPr>
          <w:rFonts w:ascii="Times New Roman" w:eastAsia="Times New Roman" w:hAnsi="Times New Roman" w:cs="Times New Roman"/>
          <w:sz w:val="26"/>
          <w:szCs w:val="26"/>
        </w:rPr>
        <w:br/>
        <w:t>Number is : 4 and cube of the 4 is :64</w:t>
      </w:r>
      <w:r w:rsidRPr="00124492">
        <w:rPr>
          <w:rFonts w:ascii="Times New Roman" w:eastAsia="Times New Roman" w:hAnsi="Times New Roman" w:cs="Times New Roman"/>
          <w:sz w:val="26"/>
          <w:szCs w:val="26"/>
        </w:rPr>
        <w:br/>
        <w:t>Number is : 5 and cube of the 5 is :125</w:t>
      </w:r>
      <w:r w:rsidRPr="00124492">
        <w:rPr>
          <w:rFonts w:ascii="Times New Roman" w:eastAsia="Times New Roman" w:hAnsi="Times New Roman" w:cs="Times New Roman"/>
          <w:sz w:val="26"/>
          <w:szCs w:val="26"/>
        </w:rPr>
        <w:br/>
      </w:r>
      <w:hyperlink r:id="rId60" w:tgtFrame="_blank" w:history="1">
        <w:r w:rsidRPr="00124492">
          <w:rPr>
            <w:rFonts w:ascii="Times New Roman" w:eastAsia="Times New Roman" w:hAnsi="Times New Roman" w:cs="Times New Roman"/>
            <w:color w:val="448AFF"/>
            <w:sz w:val="26"/>
            <w:szCs w:val="26"/>
            <w:u w:val="single"/>
          </w:rPr>
          <w:t>Click me to see the solution</w:t>
        </w:r>
      </w:hyperlink>
    </w:p>
    <w:p w:rsidR="00124492" w:rsidRPr="00124492" w:rsidRDefault="00124492" w:rsidP="00124492">
      <w:pPr>
        <w:spacing w:after="240" w:line="360" w:lineRule="atLeast"/>
        <w:rPr>
          <w:rFonts w:ascii="Times New Roman" w:eastAsia="Times New Roman" w:hAnsi="Times New Roman" w:cs="Times New Roman"/>
          <w:sz w:val="26"/>
          <w:szCs w:val="26"/>
        </w:rPr>
      </w:pPr>
      <w:r w:rsidRPr="00124492">
        <w:rPr>
          <w:rFonts w:ascii="Times New Roman" w:eastAsia="Times New Roman" w:hAnsi="Times New Roman" w:cs="Times New Roman"/>
          <w:b/>
          <w:bCs/>
          <w:sz w:val="26"/>
          <w:szCs w:val="26"/>
        </w:rPr>
        <w:t>6. </w:t>
      </w:r>
      <w:r w:rsidRPr="00124492">
        <w:rPr>
          <w:rFonts w:ascii="Times New Roman" w:eastAsia="Times New Roman" w:hAnsi="Times New Roman" w:cs="Times New Roman"/>
          <w:sz w:val="26"/>
          <w:szCs w:val="26"/>
        </w:rPr>
        <w:t>Write a program in C to display the multiplication table of a given integer. </w:t>
      </w:r>
      <w:hyperlink r:id="rId61" w:anchor="editorr" w:history="1">
        <w:r w:rsidRPr="00124492">
          <w:rPr>
            <w:rFonts w:ascii="Times New Roman" w:eastAsia="Times New Roman" w:hAnsi="Times New Roman" w:cs="Times New Roman"/>
            <w:color w:val="448AFF"/>
            <w:sz w:val="26"/>
            <w:szCs w:val="26"/>
            <w:u w:val="single"/>
          </w:rPr>
          <w:t>Go to the editor</w:t>
        </w:r>
      </w:hyperlink>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the number (Table to be calculated) : 15</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15 X 1 = 15</w:t>
      </w:r>
      <w:r w:rsidRPr="00124492">
        <w:rPr>
          <w:rFonts w:ascii="Times New Roman" w:eastAsia="Times New Roman" w:hAnsi="Times New Roman" w:cs="Times New Roman"/>
          <w:sz w:val="26"/>
          <w:szCs w:val="26"/>
        </w:rPr>
        <w:br/>
        <w:t>...</w:t>
      </w:r>
      <w:r w:rsidRPr="00124492">
        <w:rPr>
          <w:rFonts w:ascii="Times New Roman" w:eastAsia="Times New Roman" w:hAnsi="Times New Roman" w:cs="Times New Roman"/>
          <w:sz w:val="26"/>
          <w:szCs w:val="26"/>
        </w:rPr>
        <w:br/>
        <w:t>...</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lastRenderedPageBreak/>
        <w:t>15 X 10 = 150</w:t>
      </w:r>
      <w:r w:rsidRPr="00124492">
        <w:rPr>
          <w:rFonts w:ascii="Times New Roman" w:eastAsia="Times New Roman" w:hAnsi="Times New Roman" w:cs="Times New Roman"/>
          <w:sz w:val="26"/>
          <w:szCs w:val="26"/>
        </w:rPr>
        <w:br/>
      </w:r>
      <w:hyperlink r:id="rId62" w:tgtFrame="_blank" w:history="1">
        <w:r w:rsidRPr="00124492">
          <w:rPr>
            <w:rFonts w:ascii="Times New Roman" w:eastAsia="Times New Roman" w:hAnsi="Times New Roman" w:cs="Times New Roman"/>
            <w:color w:val="448AFF"/>
            <w:sz w:val="26"/>
            <w:szCs w:val="26"/>
            <w:u w:val="single"/>
          </w:rPr>
          <w:t>Click me to see the solution</w:t>
        </w:r>
      </w:hyperlink>
    </w:p>
    <w:p w:rsidR="00124492" w:rsidRPr="00124492" w:rsidRDefault="00124492" w:rsidP="00124492">
      <w:pPr>
        <w:spacing w:after="240" w:line="360" w:lineRule="atLeast"/>
        <w:rPr>
          <w:rFonts w:ascii="Times New Roman" w:eastAsia="Times New Roman" w:hAnsi="Times New Roman" w:cs="Times New Roman"/>
          <w:sz w:val="26"/>
          <w:szCs w:val="26"/>
        </w:rPr>
      </w:pPr>
      <w:r w:rsidRPr="00124492">
        <w:rPr>
          <w:rFonts w:ascii="Times New Roman" w:eastAsia="Times New Roman" w:hAnsi="Times New Roman" w:cs="Times New Roman"/>
          <w:b/>
          <w:bCs/>
          <w:sz w:val="26"/>
          <w:szCs w:val="26"/>
        </w:rPr>
        <w:t>7.</w:t>
      </w:r>
      <w:r w:rsidRPr="00124492">
        <w:rPr>
          <w:rFonts w:ascii="Times New Roman" w:eastAsia="Times New Roman" w:hAnsi="Times New Roman" w:cs="Times New Roman"/>
          <w:sz w:val="26"/>
          <w:szCs w:val="26"/>
        </w:rPr>
        <w:t xml:space="preserve"> Write a program in C to display the </w:t>
      </w:r>
      <w:proofErr w:type="spellStart"/>
      <w:r w:rsidRPr="00124492">
        <w:rPr>
          <w:rFonts w:ascii="Times New Roman" w:eastAsia="Times New Roman" w:hAnsi="Times New Roman" w:cs="Times New Roman"/>
          <w:sz w:val="26"/>
          <w:szCs w:val="26"/>
        </w:rPr>
        <w:t>multipliaction</w:t>
      </w:r>
      <w:proofErr w:type="spellEnd"/>
      <w:r w:rsidRPr="00124492">
        <w:rPr>
          <w:rFonts w:ascii="Times New Roman" w:eastAsia="Times New Roman" w:hAnsi="Times New Roman" w:cs="Times New Roman"/>
          <w:sz w:val="26"/>
          <w:szCs w:val="26"/>
        </w:rPr>
        <w:t xml:space="preserve"> table vertically from 1 to n. </w:t>
      </w:r>
      <w:hyperlink r:id="rId63" w:anchor="editorr" w:history="1">
        <w:r w:rsidRPr="00124492">
          <w:rPr>
            <w:rFonts w:ascii="Times New Roman" w:eastAsia="Times New Roman" w:hAnsi="Times New Roman" w:cs="Times New Roman"/>
            <w:color w:val="448AFF"/>
            <w:sz w:val="26"/>
            <w:szCs w:val="26"/>
            <w:u w:val="single"/>
          </w:rPr>
          <w:t>Go to the editor</w:t>
        </w:r>
      </w:hyperlink>
      <w:r w:rsidRPr="00124492">
        <w:rPr>
          <w:rFonts w:ascii="Times New Roman" w:eastAsia="Times New Roman" w:hAnsi="Times New Roman" w:cs="Times New Roman"/>
          <w:sz w:val="26"/>
          <w:szCs w:val="26"/>
        </w:rPr>
        <w:br/>
        <w:t>Test Data :</w:t>
      </w:r>
      <w:r w:rsidRPr="00124492">
        <w:rPr>
          <w:rFonts w:ascii="Times New Roman" w:eastAsia="Times New Roman" w:hAnsi="Times New Roman" w:cs="Times New Roman"/>
          <w:sz w:val="26"/>
          <w:szCs w:val="26"/>
        </w:rPr>
        <w:br/>
        <w:t xml:space="preserve">Input </w:t>
      </w:r>
      <w:proofErr w:type="spellStart"/>
      <w:r w:rsidRPr="00124492">
        <w:rPr>
          <w:rFonts w:ascii="Times New Roman" w:eastAsia="Times New Roman" w:hAnsi="Times New Roman" w:cs="Times New Roman"/>
          <w:sz w:val="26"/>
          <w:szCs w:val="26"/>
        </w:rPr>
        <w:t>upto</w:t>
      </w:r>
      <w:proofErr w:type="spellEnd"/>
      <w:r w:rsidRPr="00124492">
        <w:rPr>
          <w:rFonts w:ascii="Times New Roman" w:eastAsia="Times New Roman" w:hAnsi="Times New Roman" w:cs="Times New Roman"/>
          <w:sz w:val="26"/>
          <w:szCs w:val="26"/>
        </w:rPr>
        <w:t xml:space="preserve"> the table number starting from 1 : 8</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Multiplication table from 1 to 8</w:t>
      </w:r>
      <w:r w:rsidRPr="00124492">
        <w:rPr>
          <w:rFonts w:ascii="Times New Roman" w:eastAsia="Times New Roman" w:hAnsi="Times New Roman" w:cs="Times New Roman"/>
          <w:sz w:val="26"/>
          <w:szCs w:val="26"/>
        </w:rPr>
        <w:br/>
        <w:t>1x1 = 1, 2x1 = 2, 3x1 = 3, 4x1 = 4, 5x1 = 5, 6x1 = 6, 7x1 = 7, 8x1 = 8</w:t>
      </w:r>
      <w:r w:rsidRPr="00124492">
        <w:rPr>
          <w:rFonts w:ascii="Times New Roman" w:eastAsia="Times New Roman" w:hAnsi="Times New Roman" w:cs="Times New Roman"/>
          <w:sz w:val="26"/>
          <w:szCs w:val="26"/>
        </w:rPr>
        <w:br/>
        <w:t>...</w:t>
      </w:r>
      <w:r w:rsidRPr="00124492">
        <w:rPr>
          <w:rFonts w:ascii="Times New Roman" w:eastAsia="Times New Roman" w:hAnsi="Times New Roman" w:cs="Times New Roman"/>
          <w:sz w:val="26"/>
          <w:szCs w:val="26"/>
        </w:rPr>
        <w:br/>
        <w:t>1x10 = 10, 2x10 = 20, 3x10 = 30, 4x10 = 40, 5x10 = 50, 6x10 = 60, 7x10 = 70, 8x10 = 80</w:t>
      </w:r>
      <w:r w:rsidRPr="00124492">
        <w:rPr>
          <w:rFonts w:ascii="Times New Roman" w:eastAsia="Times New Roman" w:hAnsi="Times New Roman" w:cs="Times New Roman"/>
          <w:sz w:val="26"/>
          <w:szCs w:val="26"/>
        </w:rPr>
        <w:br/>
      </w:r>
      <w:hyperlink r:id="rId64" w:tgtFrame="_blank" w:history="1">
        <w:r w:rsidRPr="00124492">
          <w:rPr>
            <w:rFonts w:ascii="Times New Roman" w:eastAsia="Times New Roman" w:hAnsi="Times New Roman" w:cs="Times New Roman"/>
            <w:color w:val="448AFF"/>
            <w:sz w:val="26"/>
            <w:szCs w:val="26"/>
            <w:u w:val="single"/>
          </w:rPr>
          <w:t>Click me to see the solution</w:t>
        </w:r>
      </w:hyperlink>
    </w:p>
    <w:p w:rsidR="00124492" w:rsidRPr="00124492" w:rsidRDefault="00124492" w:rsidP="00124492">
      <w:pPr>
        <w:spacing w:after="240" w:line="360" w:lineRule="atLeast"/>
        <w:rPr>
          <w:rFonts w:ascii="Times New Roman" w:eastAsia="Times New Roman" w:hAnsi="Times New Roman" w:cs="Times New Roman"/>
          <w:sz w:val="26"/>
          <w:szCs w:val="26"/>
        </w:rPr>
      </w:pPr>
      <w:r w:rsidRPr="00124492">
        <w:rPr>
          <w:rFonts w:ascii="Times New Roman" w:eastAsia="Times New Roman" w:hAnsi="Times New Roman" w:cs="Times New Roman"/>
          <w:b/>
          <w:bCs/>
          <w:sz w:val="26"/>
          <w:szCs w:val="26"/>
        </w:rPr>
        <w:t>8. </w:t>
      </w:r>
      <w:r w:rsidRPr="00124492">
        <w:rPr>
          <w:rFonts w:ascii="Times New Roman" w:eastAsia="Times New Roman" w:hAnsi="Times New Roman" w:cs="Times New Roman"/>
          <w:sz w:val="26"/>
          <w:szCs w:val="26"/>
        </w:rPr>
        <w:t xml:space="preserve">Write a program in C to display the n terms of odd natural number and their </w:t>
      </w:r>
      <w:proofErr w:type="gramStart"/>
      <w:r w:rsidRPr="00124492">
        <w:rPr>
          <w:rFonts w:ascii="Times New Roman" w:eastAsia="Times New Roman" w:hAnsi="Times New Roman" w:cs="Times New Roman"/>
          <w:sz w:val="26"/>
          <w:szCs w:val="26"/>
        </w:rPr>
        <w:t>sum . </w:t>
      </w:r>
      <w:proofErr w:type="gramEnd"/>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t>Test Data</w:t>
      </w:r>
      <w:r w:rsidRPr="00124492">
        <w:rPr>
          <w:rFonts w:ascii="Times New Roman" w:eastAsia="Times New Roman" w:hAnsi="Times New Roman" w:cs="Times New Roman"/>
          <w:sz w:val="26"/>
          <w:szCs w:val="26"/>
        </w:rPr>
        <w:br/>
        <w:t>Input number of </w:t>
      </w:r>
      <w:proofErr w:type="gramStart"/>
      <w:r w:rsidRPr="00124492">
        <w:rPr>
          <w:rFonts w:ascii="Times New Roman" w:eastAsia="Times New Roman" w:hAnsi="Times New Roman" w:cs="Times New Roman"/>
          <w:sz w:val="26"/>
          <w:szCs w:val="26"/>
        </w:rPr>
        <w:t>terms :</w:t>
      </w:r>
      <w:proofErr w:type="gramEnd"/>
      <w:r w:rsidRPr="00124492">
        <w:rPr>
          <w:rFonts w:ascii="Times New Roman" w:eastAsia="Times New Roman" w:hAnsi="Times New Roman" w:cs="Times New Roman"/>
          <w:sz w:val="26"/>
          <w:szCs w:val="26"/>
        </w:rPr>
        <w:t> 10</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The odd numbers are :1 3 5 7 9 11 13 15 17 19</w:t>
      </w:r>
      <w:r w:rsidRPr="00124492">
        <w:rPr>
          <w:rFonts w:ascii="Times New Roman" w:eastAsia="Times New Roman" w:hAnsi="Times New Roman" w:cs="Times New Roman"/>
          <w:sz w:val="26"/>
          <w:szCs w:val="26"/>
        </w:rPr>
        <w:br/>
        <w:t xml:space="preserve">The Sum of odd Natural Number </w:t>
      </w:r>
      <w:proofErr w:type="spellStart"/>
      <w:r w:rsidRPr="00124492">
        <w:rPr>
          <w:rFonts w:ascii="Times New Roman" w:eastAsia="Times New Roman" w:hAnsi="Times New Roman" w:cs="Times New Roman"/>
          <w:sz w:val="26"/>
          <w:szCs w:val="26"/>
        </w:rPr>
        <w:t>upto</w:t>
      </w:r>
      <w:proofErr w:type="spellEnd"/>
      <w:r w:rsidRPr="00124492">
        <w:rPr>
          <w:rFonts w:ascii="Times New Roman" w:eastAsia="Times New Roman" w:hAnsi="Times New Roman" w:cs="Times New Roman"/>
          <w:sz w:val="26"/>
          <w:szCs w:val="26"/>
        </w:rPr>
        <w:t xml:space="preserve"> 10 terms : 100</w:t>
      </w:r>
      <w:r w:rsidRPr="00124492">
        <w:rPr>
          <w:rFonts w:ascii="Times New Roman" w:eastAsia="Times New Roman" w:hAnsi="Times New Roman" w:cs="Times New Roman"/>
          <w:sz w:val="26"/>
          <w:szCs w:val="26"/>
        </w:rPr>
        <w:br/>
      </w:r>
      <w:hyperlink r:id="rId65" w:tgtFrame="_blank" w:history="1">
        <w:r w:rsidRPr="00124492">
          <w:rPr>
            <w:rFonts w:ascii="Times New Roman" w:eastAsia="Times New Roman" w:hAnsi="Times New Roman" w:cs="Times New Roman"/>
            <w:color w:val="448AFF"/>
            <w:sz w:val="26"/>
            <w:szCs w:val="26"/>
            <w:u w:val="single"/>
          </w:rPr>
          <w:t>Click me to see the solution</w:t>
        </w:r>
      </w:hyperlink>
    </w:p>
    <w:p w:rsidR="00124492" w:rsidRPr="00124492" w:rsidRDefault="00124492" w:rsidP="00124492">
      <w:pPr>
        <w:spacing w:after="240" w:line="360" w:lineRule="atLeast"/>
        <w:rPr>
          <w:rFonts w:ascii="Times New Roman" w:eastAsia="Times New Roman" w:hAnsi="Times New Roman" w:cs="Times New Roman"/>
          <w:sz w:val="26"/>
          <w:szCs w:val="26"/>
        </w:rPr>
      </w:pPr>
      <w:r w:rsidRPr="00124492">
        <w:rPr>
          <w:rFonts w:ascii="Times New Roman" w:eastAsia="Times New Roman" w:hAnsi="Times New Roman" w:cs="Times New Roman"/>
          <w:b/>
          <w:bCs/>
          <w:sz w:val="26"/>
          <w:szCs w:val="26"/>
        </w:rPr>
        <w:t>9. </w:t>
      </w:r>
      <w:r w:rsidRPr="00124492">
        <w:rPr>
          <w:rFonts w:ascii="Times New Roman" w:eastAsia="Times New Roman" w:hAnsi="Times New Roman" w:cs="Times New Roman"/>
          <w:sz w:val="26"/>
          <w:szCs w:val="26"/>
        </w:rPr>
        <w:t>Write a program in C to display the pattern like right angle triangle using an asterisk. </w:t>
      </w:r>
      <w:hyperlink r:id="rId66" w:anchor="editorr" w:history="1">
        <w:r w:rsidRPr="00124492">
          <w:rPr>
            <w:rFonts w:ascii="Times New Roman" w:eastAsia="Times New Roman" w:hAnsi="Times New Roman" w:cs="Times New Roman"/>
            <w:color w:val="448AFF"/>
            <w:sz w:val="26"/>
            <w:szCs w:val="26"/>
            <w:u w:val="single"/>
          </w:rPr>
          <w:t>Go to the editor</w:t>
        </w:r>
      </w:hyperlink>
    </w:p>
    <w:p w:rsidR="00124492" w:rsidRPr="00124492" w:rsidRDefault="00124492" w:rsidP="00124492">
      <w:pPr>
        <w:spacing w:after="240" w:line="360" w:lineRule="atLeast"/>
        <w:rPr>
          <w:rFonts w:ascii="Times New Roman" w:eastAsia="Times New Roman" w:hAnsi="Times New Roman" w:cs="Times New Roman"/>
          <w:sz w:val="26"/>
          <w:szCs w:val="26"/>
        </w:rPr>
      </w:pPr>
      <w:r w:rsidRPr="00124492">
        <w:rPr>
          <w:rFonts w:ascii="Times New Roman" w:eastAsia="Times New Roman" w:hAnsi="Times New Roman" w:cs="Times New Roman"/>
          <w:sz w:val="26"/>
          <w:szCs w:val="26"/>
        </w:rPr>
        <w:t xml:space="preserve">The pattern </w:t>
      </w:r>
      <w:proofErr w:type="gramStart"/>
      <w:r w:rsidRPr="00124492">
        <w:rPr>
          <w:rFonts w:ascii="Times New Roman" w:eastAsia="Times New Roman" w:hAnsi="Times New Roman" w:cs="Times New Roman"/>
          <w:sz w:val="26"/>
          <w:szCs w:val="26"/>
        </w:rPr>
        <w:t>like :</w:t>
      </w:r>
      <w:proofErr w:type="gramEnd"/>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4492">
        <w:rPr>
          <w:rFonts w:ascii="Courier New" w:eastAsia="Times New Roman" w:hAnsi="Courier New" w:cs="Courier New"/>
          <w:sz w:val="20"/>
          <w:szCs w:val="20"/>
        </w:rPr>
        <w:t>*</w:t>
      </w:r>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4492">
        <w:rPr>
          <w:rFonts w:ascii="Courier New" w:eastAsia="Times New Roman" w:hAnsi="Courier New" w:cs="Courier New"/>
          <w:sz w:val="20"/>
          <w:szCs w:val="20"/>
        </w:rPr>
        <w:t>**</w:t>
      </w:r>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4492">
        <w:rPr>
          <w:rFonts w:ascii="Courier New" w:eastAsia="Times New Roman" w:hAnsi="Courier New" w:cs="Courier New"/>
          <w:sz w:val="20"/>
          <w:szCs w:val="20"/>
        </w:rPr>
        <w:t>***</w:t>
      </w:r>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4492">
        <w:rPr>
          <w:rFonts w:ascii="Courier New" w:eastAsia="Times New Roman" w:hAnsi="Courier New" w:cs="Courier New"/>
          <w:sz w:val="20"/>
          <w:szCs w:val="20"/>
        </w:rPr>
        <w:t>****</w:t>
      </w:r>
    </w:p>
    <w:p w:rsidR="00124492" w:rsidRPr="00124492" w:rsidRDefault="00124492" w:rsidP="00124492">
      <w:pPr>
        <w:spacing w:after="240" w:line="360" w:lineRule="atLeast"/>
        <w:rPr>
          <w:rFonts w:ascii="Times New Roman" w:eastAsia="Times New Roman" w:hAnsi="Times New Roman" w:cs="Times New Roman"/>
          <w:sz w:val="26"/>
          <w:szCs w:val="26"/>
        </w:rPr>
      </w:pPr>
      <w:hyperlink r:id="rId67" w:tgtFrame="_blank" w:history="1">
        <w:r w:rsidRPr="00124492">
          <w:rPr>
            <w:rFonts w:ascii="Times New Roman" w:eastAsia="Times New Roman" w:hAnsi="Times New Roman" w:cs="Times New Roman"/>
            <w:color w:val="448AFF"/>
            <w:sz w:val="26"/>
            <w:szCs w:val="26"/>
            <w:u w:val="single"/>
          </w:rPr>
          <w:t>Click me to see the solution</w:t>
        </w:r>
      </w:hyperlink>
    </w:p>
    <w:p w:rsidR="00124492" w:rsidRPr="00124492" w:rsidRDefault="00124492" w:rsidP="00124492">
      <w:pPr>
        <w:spacing w:after="240" w:line="360" w:lineRule="atLeast"/>
        <w:rPr>
          <w:ins w:id="0" w:author="Unknown"/>
          <w:rFonts w:ascii="Times New Roman" w:eastAsia="Times New Roman" w:hAnsi="Times New Roman" w:cs="Times New Roman"/>
          <w:sz w:val="26"/>
          <w:szCs w:val="26"/>
        </w:rPr>
      </w:pPr>
      <w:ins w:id="1" w:author="Unknown">
        <w:r w:rsidRPr="00124492">
          <w:rPr>
            <w:rFonts w:ascii="Times New Roman" w:eastAsia="Times New Roman" w:hAnsi="Times New Roman" w:cs="Times New Roman"/>
            <w:b/>
            <w:bCs/>
            <w:sz w:val="26"/>
            <w:szCs w:val="26"/>
          </w:rPr>
          <w:t>10.</w:t>
        </w:r>
        <w:r w:rsidRPr="00124492">
          <w:rPr>
            <w:rFonts w:ascii="Times New Roman" w:eastAsia="Times New Roman" w:hAnsi="Times New Roman" w:cs="Times New Roman"/>
            <w:sz w:val="26"/>
            <w:szCs w:val="26"/>
          </w:rPr>
          <w:t> Write a program in C to display the pattern like right angle triangle with a number.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2" w:author="Unknown"/>
          <w:rFonts w:ascii="Times New Roman" w:eastAsia="Times New Roman" w:hAnsi="Times New Roman" w:cs="Times New Roman"/>
          <w:sz w:val="26"/>
          <w:szCs w:val="26"/>
        </w:rPr>
      </w:pPr>
      <w:ins w:id="3" w:author="Unknown">
        <w:r w:rsidRPr="00124492">
          <w:rPr>
            <w:rFonts w:ascii="Times New Roman" w:eastAsia="Times New Roman" w:hAnsi="Times New Roman" w:cs="Times New Roman"/>
            <w:sz w:val="26"/>
            <w:szCs w:val="26"/>
          </w:rPr>
          <w:t xml:space="preserve">The pattern </w:t>
        </w:r>
        <w:proofErr w:type="gramStart"/>
        <w:r w:rsidRPr="00124492">
          <w:rPr>
            <w:rFonts w:ascii="Times New Roman" w:eastAsia="Times New Roman" w:hAnsi="Times New Roman" w:cs="Times New Roman"/>
            <w:sz w:val="26"/>
            <w:szCs w:val="26"/>
          </w:rPr>
          <w:t>like :</w:t>
        </w:r>
        <w:proofErr w:type="gramEnd"/>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 w:author="Unknown"/>
          <w:rFonts w:ascii="Courier New" w:eastAsia="Times New Roman" w:hAnsi="Courier New" w:cs="Courier New"/>
          <w:sz w:val="20"/>
          <w:szCs w:val="20"/>
        </w:rPr>
      </w:pPr>
      <w:ins w:id="5" w:author="Unknown">
        <w:r w:rsidRPr="00124492">
          <w:rPr>
            <w:rFonts w:ascii="Courier New" w:eastAsia="Times New Roman" w:hAnsi="Courier New" w:cs="Courier New"/>
            <w:sz w:val="20"/>
            <w:szCs w:val="20"/>
          </w:rPr>
          <w:lastRenderedPageBreak/>
          <w:t>1</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 w:author="Unknown"/>
          <w:rFonts w:ascii="Courier New" w:eastAsia="Times New Roman" w:hAnsi="Courier New" w:cs="Courier New"/>
          <w:sz w:val="20"/>
          <w:szCs w:val="20"/>
        </w:rPr>
      </w:pPr>
      <w:ins w:id="7" w:author="Unknown">
        <w:r w:rsidRPr="00124492">
          <w:rPr>
            <w:rFonts w:ascii="Courier New" w:eastAsia="Times New Roman" w:hAnsi="Courier New" w:cs="Courier New"/>
            <w:sz w:val="20"/>
            <w:szCs w:val="20"/>
          </w:rPr>
          <w:t>12</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 w:author="Unknown"/>
          <w:rFonts w:ascii="Courier New" w:eastAsia="Times New Roman" w:hAnsi="Courier New" w:cs="Courier New"/>
          <w:sz w:val="20"/>
          <w:szCs w:val="20"/>
        </w:rPr>
      </w:pPr>
      <w:ins w:id="9" w:author="Unknown">
        <w:r w:rsidRPr="00124492">
          <w:rPr>
            <w:rFonts w:ascii="Courier New" w:eastAsia="Times New Roman" w:hAnsi="Courier New" w:cs="Courier New"/>
            <w:sz w:val="20"/>
            <w:szCs w:val="20"/>
          </w:rPr>
          <w:t>123</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 w:author="Unknown"/>
          <w:rFonts w:ascii="Courier New" w:eastAsia="Times New Roman" w:hAnsi="Courier New" w:cs="Courier New"/>
          <w:sz w:val="20"/>
          <w:szCs w:val="20"/>
        </w:rPr>
      </w:pPr>
      <w:ins w:id="11" w:author="Unknown">
        <w:r w:rsidRPr="00124492">
          <w:rPr>
            <w:rFonts w:ascii="Courier New" w:eastAsia="Times New Roman" w:hAnsi="Courier New" w:cs="Courier New"/>
            <w:sz w:val="20"/>
            <w:szCs w:val="20"/>
          </w:rPr>
          <w:t>1234</w:t>
        </w:r>
      </w:ins>
    </w:p>
    <w:p w:rsidR="00124492" w:rsidRPr="00124492" w:rsidRDefault="00124492" w:rsidP="00124492">
      <w:pPr>
        <w:spacing w:after="240" w:line="360" w:lineRule="atLeast"/>
        <w:rPr>
          <w:ins w:id="12" w:author="Unknown"/>
          <w:rFonts w:ascii="Times New Roman" w:eastAsia="Times New Roman" w:hAnsi="Times New Roman" w:cs="Times New Roman"/>
          <w:sz w:val="26"/>
          <w:szCs w:val="26"/>
        </w:rPr>
      </w:pPr>
      <w:ins w:id="13" w:author="Unknown">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"https://www.w3resource.com/c-programming-exercises/for-loop/c-for-loop-exercises-10.php"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14" w:author="Unknown"/>
          <w:rFonts w:ascii="Times New Roman" w:eastAsia="Times New Roman" w:hAnsi="Times New Roman" w:cs="Times New Roman"/>
          <w:sz w:val="26"/>
          <w:szCs w:val="26"/>
        </w:rPr>
      </w:pPr>
      <w:ins w:id="15" w:author="Unknown">
        <w:r w:rsidRPr="00124492">
          <w:rPr>
            <w:rFonts w:ascii="Times New Roman" w:eastAsia="Times New Roman" w:hAnsi="Times New Roman" w:cs="Times New Roman"/>
            <w:b/>
            <w:bCs/>
            <w:sz w:val="26"/>
            <w:szCs w:val="26"/>
          </w:rPr>
          <w:t>11. </w:t>
        </w:r>
        <w:r w:rsidRPr="00124492">
          <w:rPr>
            <w:rFonts w:ascii="Times New Roman" w:eastAsia="Times New Roman" w:hAnsi="Times New Roman" w:cs="Times New Roman"/>
            <w:sz w:val="26"/>
            <w:szCs w:val="26"/>
          </w:rPr>
          <w:t>Write a program in C to make such a pattern like right angle triangle with a number which will repeat a number in a row.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16" w:author="Unknown"/>
          <w:rFonts w:ascii="Times New Roman" w:eastAsia="Times New Roman" w:hAnsi="Times New Roman" w:cs="Times New Roman"/>
          <w:sz w:val="26"/>
          <w:szCs w:val="26"/>
        </w:rPr>
      </w:pPr>
      <w:ins w:id="17" w:author="Unknown">
        <w:r w:rsidRPr="00124492">
          <w:rPr>
            <w:rFonts w:ascii="Times New Roman" w:eastAsia="Times New Roman" w:hAnsi="Times New Roman" w:cs="Times New Roman"/>
            <w:sz w:val="26"/>
            <w:szCs w:val="26"/>
          </w:rPr>
          <w:t xml:space="preserve">The pattern </w:t>
        </w:r>
        <w:proofErr w:type="gramStart"/>
        <w:r w:rsidRPr="00124492">
          <w:rPr>
            <w:rFonts w:ascii="Times New Roman" w:eastAsia="Times New Roman" w:hAnsi="Times New Roman" w:cs="Times New Roman"/>
            <w:sz w:val="26"/>
            <w:szCs w:val="26"/>
          </w:rPr>
          <w:t>like :</w:t>
        </w:r>
        <w:proofErr w:type="gramEnd"/>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 w:author="Unknown"/>
          <w:rFonts w:ascii="Courier New" w:eastAsia="Times New Roman" w:hAnsi="Courier New" w:cs="Courier New"/>
          <w:sz w:val="20"/>
          <w:szCs w:val="20"/>
        </w:rPr>
      </w:pPr>
      <w:ins w:id="19" w:author="Unknown">
        <w:r w:rsidRPr="00124492">
          <w:rPr>
            <w:rFonts w:ascii="Courier New" w:eastAsia="Times New Roman" w:hAnsi="Courier New" w:cs="Courier New"/>
            <w:sz w:val="20"/>
            <w:szCs w:val="20"/>
          </w:rPr>
          <w:t xml:space="preserve"> 1</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 w:author="Unknown"/>
          <w:rFonts w:ascii="Courier New" w:eastAsia="Times New Roman" w:hAnsi="Courier New" w:cs="Courier New"/>
          <w:sz w:val="20"/>
          <w:szCs w:val="20"/>
        </w:rPr>
      </w:pPr>
      <w:ins w:id="21" w:author="Unknown">
        <w:r w:rsidRPr="00124492">
          <w:rPr>
            <w:rFonts w:ascii="Courier New" w:eastAsia="Times New Roman" w:hAnsi="Courier New" w:cs="Courier New"/>
            <w:sz w:val="20"/>
            <w:szCs w:val="20"/>
          </w:rPr>
          <w:t xml:space="preserve"> 22</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 w:author="Unknown"/>
          <w:rFonts w:ascii="Courier New" w:eastAsia="Times New Roman" w:hAnsi="Courier New" w:cs="Courier New"/>
          <w:sz w:val="20"/>
          <w:szCs w:val="20"/>
        </w:rPr>
      </w:pPr>
      <w:ins w:id="23" w:author="Unknown">
        <w:r w:rsidRPr="00124492">
          <w:rPr>
            <w:rFonts w:ascii="Courier New" w:eastAsia="Times New Roman" w:hAnsi="Courier New" w:cs="Courier New"/>
            <w:sz w:val="20"/>
            <w:szCs w:val="20"/>
          </w:rPr>
          <w:t xml:space="preserve"> 333</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 w:author="Unknown"/>
          <w:rFonts w:ascii="Courier New" w:eastAsia="Times New Roman" w:hAnsi="Courier New" w:cs="Courier New"/>
          <w:sz w:val="20"/>
          <w:szCs w:val="20"/>
        </w:rPr>
      </w:pPr>
      <w:ins w:id="25" w:author="Unknown">
        <w:r w:rsidRPr="00124492">
          <w:rPr>
            <w:rFonts w:ascii="Courier New" w:eastAsia="Times New Roman" w:hAnsi="Courier New" w:cs="Courier New"/>
            <w:sz w:val="20"/>
            <w:szCs w:val="20"/>
          </w:rPr>
          <w:t xml:space="preserve"> 4444</w:t>
        </w:r>
      </w:ins>
    </w:p>
    <w:p w:rsidR="00124492" w:rsidRPr="00124492" w:rsidRDefault="00124492" w:rsidP="00124492">
      <w:pPr>
        <w:spacing w:after="240" w:line="360" w:lineRule="atLeast"/>
        <w:rPr>
          <w:ins w:id="26" w:author="Unknown"/>
          <w:rFonts w:ascii="Times New Roman" w:eastAsia="Times New Roman" w:hAnsi="Times New Roman" w:cs="Times New Roman"/>
          <w:sz w:val="26"/>
          <w:szCs w:val="26"/>
        </w:rPr>
      </w:pPr>
      <w:ins w:id="27" w:author="Unknown">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"https://www.w3resource.com/c-programming-exercises/for-loop/c-for-loop-exercises-11.php"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28" w:author="Unknown"/>
          <w:rFonts w:ascii="Times New Roman" w:eastAsia="Times New Roman" w:hAnsi="Times New Roman" w:cs="Times New Roman"/>
          <w:sz w:val="26"/>
          <w:szCs w:val="26"/>
        </w:rPr>
      </w:pPr>
      <w:ins w:id="29" w:author="Unknown">
        <w:r w:rsidRPr="00124492">
          <w:rPr>
            <w:rFonts w:ascii="Times New Roman" w:eastAsia="Times New Roman" w:hAnsi="Times New Roman" w:cs="Times New Roman"/>
            <w:b/>
            <w:bCs/>
            <w:sz w:val="26"/>
            <w:szCs w:val="26"/>
          </w:rPr>
          <w:t>12. </w:t>
        </w:r>
        <w:r w:rsidRPr="00124492">
          <w:rPr>
            <w:rFonts w:ascii="Times New Roman" w:eastAsia="Times New Roman" w:hAnsi="Times New Roman" w:cs="Times New Roman"/>
            <w:sz w:val="26"/>
            <w:szCs w:val="26"/>
          </w:rPr>
          <w:t>Write a program in C to make such a pattern like right angle triangle with number increased by 1.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30" w:author="Unknown"/>
          <w:rFonts w:ascii="Times New Roman" w:eastAsia="Times New Roman" w:hAnsi="Times New Roman" w:cs="Times New Roman"/>
          <w:sz w:val="26"/>
          <w:szCs w:val="26"/>
        </w:rPr>
      </w:pPr>
      <w:ins w:id="31" w:author="Unknown">
        <w:r w:rsidRPr="00124492">
          <w:rPr>
            <w:rFonts w:ascii="Times New Roman" w:eastAsia="Times New Roman" w:hAnsi="Times New Roman" w:cs="Times New Roman"/>
            <w:sz w:val="26"/>
            <w:szCs w:val="26"/>
          </w:rPr>
          <w:t xml:space="preserve">The pattern </w:t>
        </w:r>
        <w:proofErr w:type="gramStart"/>
        <w:r w:rsidRPr="00124492">
          <w:rPr>
            <w:rFonts w:ascii="Times New Roman" w:eastAsia="Times New Roman" w:hAnsi="Times New Roman" w:cs="Times New Roman"/>
            <w:sz w:val="26"/>
            <w:szCs w:val="26"/>
          </w:rPr>
          <w:t>like :</w:t>
        </w:r>
        <w:proofErr w:type="gramEnd"/>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 w:author="Unknown"/>
          <w:rFonts w:ascii="Courier New" w:eastAsia="Times New Roman" w:hAnsi="Courier New" w:cs="Courier New"/>
          <w:sz w:val="20"/>
          <w:szCs w:val="20"/>
        </w:rPr>
      </w:pPr>
      <w:ins w:id="33" w:author="Unknown">
        <w:r w:rsidRPr="00124492">
          <w:rPr>
            <w:rFonts w:ascii="Courier New" w:eastAsia="Times New Roman" w:hAnsi="Courier New" w:cs="Courier New"/>
            <w:sz w:val="20"/>
            <w:szCs w:val="20"/>
          </w:rPr>
          <w:t xml:space="preserve">   1</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 w:author="Unknown"/>
          <w:rFonts w:ascii="Courier New" w:eastAsia="Times New Roman" w:hAnsi="Courier New" w:cs="Courier New"/>
          <w:sz w:val="20"/>
          <w:szCs w:val="20"/>
        </w:rPr>
      </w:pPr>
      <w:ins w:id="35" w:author="Unknown">
        <w:r w:rsidRPr="00124492">
          <w:rPr>
            <w:rFonts w:ascii="Courier New" w:eastAsia="Times New Roman" w:hAnsi="Courier New" w:cs="Courier New"/>
            <w:sz w:val="20"/>
            <w:szCs w:val="20"/>
          </w:rPr>
          <w:t xml:space="preserve">   2 3</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 w:author="Unknown"/>
          <w:rFonts w:ascii="Courier New" w:eastAsia="Times New Roman" w:hAnsi="Courier New" w:cs="Courier New"/>
          <w:sz w:val="20"/>
          <w:szCs w:val="20"/>
        </w:rPr>
      </w:pPr>
      <w:ins w:id="37" w:author="Unknown">
        <w:r w:rsidRPr="00124492">
          <w:rPr>
            <w:rFonts w:ascii="Courier New" w:eastAsia="Times New Roman" w:hAnsi="Courier New" w:cs="Courier New"/>
            <w:sz w:val="20"/>
            <w:szCs w:val="20"/>
          </w:rPr>
          <w:t xml:space="preserve">   4 5 6</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 w:author="Unknown"/>
          <w:rFonts w:ascii="Courier New" w:eastAsia="Times New Roman" w:hAnsi="Courier New" w:cs="Courier New"/>
          <w:sz w:val="20"/>
          <w:szCs w:val="20"/>
        </w:rPr>
      </w:pPr>
      <w:ins w:id="39" w:author="Unknown">
        <w:r w:rsidRPr="00124492">
          <w:rPr>
            <w:rFonts w:ascii="Courier New" w:eastAsia="Times New Roman" w:hAnsi="Courier New" w:cs="Courier New"/>
            <w:sz w:val="20"/>
            <w:szCs w:val="20"/>
          </w:rPr>
          <w:t xml:space="preserve">   7 8 9 10</w:t>
        </w:r>
      </w:ins>
    </w:p>
    <w:p w:rsidR="00124492" w:rsidRPr="00124492" w:rsidRDefault="00124492" w:rsidP="00124492">
      <w:pPr>
        <w:spacing w:after="240" w:line="360" w:lineRule="atLeast"/>
        <w:rPr>
          <w:ins w:id="40" w:author="Unknown"/>
          <w:rFonts w:ascii="Times New Roman" w:eastAsia="Times New Roman" w:hAnsi="Times New Roman" w:cs="Times New Roman"/>
          <w:sz w:val="26"/>
          <w:szCs w:val="26"/>
        </w:rPr>
      </w:pPr>
      <w:ins w:id="41" w:author="Unknown">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"https://www.w3resource.com/c-programming-exercises/for-loop/c-for-loop-exercises-12.php"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42" w:author="Unknown"/>
          <w:rFonts w:ascii="Times New Roman" w:eastAsia="Times New Roman" w:hAnsi="Times New Roman" w:cs="Times New Roman"/>
          <w:sz w:val="26"/>
          <w:szCs w:val="26"/>
        </w:rPr>
      </w:pPr>
      <w:ins w:id="43" w:author="Unknown">
        <w:r w:rsidRPr="00124492">
          <w:rPr>
            <w:rFonts w:ascii="Times New Roman" w:eastAsia="Times New Roman" w:hAnsi="Times New Roman" w:cs="Times New Roman"/>
            <w:b/>
            <w:bCs/>
            <w:sz w:val="26"/>
            <w:szCs w:val="26"/>
          </w:rPr>
          <w:t>13. </w:t>
        </w:r>
        <w:r w:rsidRPr="00124492">
          <w:rPr>
            <w:rFonts w:ascii="Times New Roman" w:eastAsia="Times New Roman" w:hAnsi="Times New Roman" w:cs="Times New Roman"/>
            <w:sz w:val="26"/>
            <w:szCs w:val="26"/>
          </w:rPr>
          <w:t>Write a program in C to make such a pattern like a pyramid with numbers increased by 1.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 w:author="Unknown"/>
          <w:rFonts w:ascii="Courier New" w:eastAsia="Times New Roman" w:hAnsi="Courier New" w:cs="Courier New"/>
          <w:sz w:val="20"/>
          <w:szCs w:val="20"/>
        </w:rPr>
      </w:pPr>
      <w:ins w:id="45" w:author="Unknown">
        <w:r w:rsidRPr="00124492">
          <w:rPr>
            <w:rFonts w:ascii="Courier New" w:eastAsia="Times New Roman" w:hAnsi="Courier New" w:cs="Courier New"/>
            <w:sz w:val="20"/>
            <w:szCs w:val="20"/>
          </w:rPr>
          <w:t xml:space="preserve">   1 </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 w:author="Unknown"/>
          <w:rFonts w:ascii="Courier New" w:eastAsia="Times New Roman" w:hAnsi="Courier New" w:cs="Courier New"/>
          <w:sz w:val="20"/>
          <w:szCs w:val="20"/>
        </w:rPr>
      </w:pPr>
      <w:ins w:id="47" w:author="Unknown">
        <w:r w:rsidRPr="00124492">
          <w:rPr>
            <w:rFonts w:ascii="Courier New" w:eastAsia="Times New Roman" w:hAnsi="Courier New" w:cs="Courier New"/>
            <w:sz w:val="20"/>
            <w:szCs w:val="20"/>
          </w:rPr>
          <w:t xml:space="preserve">  2 3 </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 w:author="Unknown"/>
          <w:rFonts w:ascii="Courier New" w:eastAsia="Times New Roman" w:hAnsi="Courier New" w:cs="Courier New"/>
          <w:sz w:val="20"/>
          <w:szCs w:val="20"/>
        </w:rPr>
      </w:pPr>
      <w:ins w:id="49" w:author="Unknown">
        <w:r w:rsidRPr="00124492">
          <w:rPr>
            <w:rFonts w:ascii="Courier New" w:eastAsia="Times New Roman" w:hAnsi="Courier New" w:cs="Courier New"/>
            <w:sz w:val="20"/>
            <w:szCs w:val="20"/>
          </w:rPr>
          <w:t xml:space="preserve"> 4 5 6 </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 w:author="Unknown"/>
          <w:rFonts w:ascii="Courier New" w:eastAsia="Times New Roman" w:hAnsi="Courier New" w:cs="Courier New"/>
          <w:sz w:val="20"/>
          <w:szCs w:val="20"/>
        </w:rPr>
      </w:pPr>
      <w:ins w:id="51" w:author="Unknown">
        <w:r w:rsidRPr="00124492">
          <w:rPr>
            <w:rFonts w:ascii="Courier New" w:eastAsia="Times New Roman" w:hAnsi="Courier New" w:cs="Courier New"/>
            <w:sz w:val="20"/>
            <w:szCs w:val="20"/>
          </w:rPr>
          <w:t xml:space="preserve">7 8 9 10 </w:t>
        </w:r>
      </w:ins>
    </w:p>
    <w:p w:rsidR="00124492" w:rsidRPr="00124492" w:rsidRDefault="00124492" w:rsidP="00124492">
      <w:pPr>
        <w:spacing w:after="0" w:line="240" w:lineRule="auto"/>
        <w:rPr>
          <w:ins w:id="52" w:author="Unknown"/>
          <w:rFonts w:ascii="Times New Roman" w:eastAsia="Times New Roman" w:hAnsi="Times New Roman" w:cs="Times New Roman"/>
          <w:sz w:val="24"/>
          <w:szCs w:val="24"/>
        </w:rPr>
      </w:pPr>
      <w:ins w:id="53" w:author="Unknown">
        <w:r w:rsidRPr="00124492">
          <w:rPr>
            <w:rFonts w:ascii="Times New Roman" w:eastAsia="Times New Roman" w:hAnsi="Times New Roman" w:cs="Times New Roman"/>
            <w:sz w:val="24"/>
            <w:szCs w:val="24"/>
          </w:rPr>
          <w:fldChar w:fldCharType="begin"/>
        </w:r>
        <w:r w:rsidRPr="00124492">
          <w:rPr>
            <w:rFonts w:ascii="Times New Roman" w:eastAsia="Times New Roman" w:hAnsi="Times New Roman" w:cs="Times New Roman"/>
            <w:sz w:val="24"/>
            <w:szCs w:val="24"/>
          </w:rPr>
          <w:instrText xml:space="preserve"> HYPERLINK "https://www.w3resource.com/c-programming-exercises/for-loop/c-for-loop-exercises-13.php" \t "_blank" </w:instrText>
        </w:r>
        <w:r w:rsidRPr="00124492">
          <w:rPr>
            <w:rFonts w:ascii="Times New Roman" w:eastAsia="Times New Roman" w:hAnsi="Times New Roman" w:cs="Times New Roman"/>
            <w:sz w:val="24"/>
            <w:szCs w:val="24"/>
          </w:rPr>
          <w:fldChar w:fldCharType="separate"/>
        </w:r>
        <w:r w:rsidRPr="00124492">
          <w:rPr>
            <w:rFonts w:ascii="Times New Roman" w:eastAsia="Times New Roman" w:hAnsi="Times New Roman" w:cs="Times New Roman"/>
            <w:color w:val="448AFF"/>
            <w:sz w:val="24"/>
            <w:szCs w:val="24"/>
            <w:u w:val="single"/>
          </w:rPr>
          <w:t>Click me to see the solution</w:t>
        </w:r>
        <w:r w:rsidRPr="00124492">
          <w:rPr>
            <w:rFonts w:ascii="Times New Roman" w:eastAsia="Times New Roman" w:hAnsi="Times New Roman" w:cs="Times New Roman"/>
            <w:sz w:val="24"/>
            <w:szCs w:val="24"/>
          </w:rPr>
          <w:fldChar w:fldCharType="end"/>
        </w:r>
      </w:ins>
    </w:p>
    <w:p w:rsidR="00124492" w:rsidRPr="00124492" w:rsidRDefault="00124492" w:rsidP="00124492">
      <w:pPr>
        <w:spacing w:after="240" w:line="360" w:lineRule="atLeast"/>
        <w:rPr>
          <w:ins w:id="54" w:author="Unknown"/>
          <w:rFonts w:ascii="Times New Roman" w:eastAsia="Times New Roman" w:hAnsi="Times New Roman" w:cs="Times New Roman"/>
          <w:sz w:val="26"/>
          <w:szCs w:val="26"/>
        </w:rPr>
      </w:pPr>
      <w:ins w:id="55" w:author="Unknown">
        <w:r w:rsidRPr="00124492">
          <w:rPr>
            <w:rFonts w:ascii="Times New Roman" w:eastAsia="Times New Roman" w:hAnsi="Times New Roman" w:cs="Times New Roman"/>
            <w:b/>
            <w:bCs/>
            <w:sz w:val="26"/>
            <w:szCs w:val="26"/>
          </w:rPr>
          <w:t>14. </w:t>
        </w:r>
        <w:r w:rsidRPr="00124492">
          <w:rPr>
            <w:rFonts w:ascii="Times New Roman" w:eastAsia="Times New Roman" w:hAnsi="Times New Roman" w:cs="Times New Roman"/>
            <w:sz w:val="26"/>
            <w:szCs w:val="26"/>
          </w:rPr>
          <w:t>Write a program in C to make such a pattern like a pyramid with an asterisk.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6" w:author="Unknown"/>
          <w:rFonts w:ascii="Courier New" w:eastAsia="Times New Roman" w:hAnsi="Courier New" w:cs="Courier New"/>
          <w:sz w:val="20"/>
          <w:szCs w:val="20"/>
        </w:rPr>
      </w:pPr>
      <w:ins w:id="57" w:author="Unknown">
        <w:r w:rsidRPr="00124492">
          <w:rPr>
            <w:rFonts w:ascii="Courier New" w:eastAsia="Times New Roman" w:hAnsi="Courier New" w:cs="Courier New"/>
            <w:sz w:val="20"/>
            <w:szCs w:val="20"/>
          </w:rPr>
          <w:t xml:space="preserve">   * </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8" w:author="Unknown"/>
          <w:rFonts w:ascii="Courier New" w:eastAsia="Times New Roman" w:hAnsi="Courier New" w:cs="Courier New"/>
          <w:sz w:val="20"/>
          <w:szCs w:val="20"/>
        </w:rPr>
      </w:pPr>
      <w:ins w:id="59" w:author="Unknown">
        <w:r w:rsidRPr="00124492">
          <w:rPr>
            <w:rFonts w:ascii="Courier New" w:eastAsia="Times New Roman" w:hAnsi="Courier New" w:cs="Courier New"/>
            <w:sz w:val="20"/>
            <w:szCs w:val="20"/>
          </w:rPr>
          <w:t xml:space="preserve">  * * </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0" w:author="Unknown"/>
          <w:rFonts w:ascii="Courier New" w:eastAsia="Times New Roman" w:hAnsi="Courier New" w:cs="Courier New"/>
          <w:sz w:val="20"/>
          <w:szCs w:val="20"/>
        </w:rPr>
      </w:pPr>
      <w:ins w:id="61" w:author="Unknown">
        <w:r w:rsidRPr="00124492">
          <w:rPr>
            <w:rFonts w:ascii="Courier New" w:eastAsia="Times New Roman" w:hAnsi="Courier New" w:cs="Courier New"/>
            <w:sz w:val="20"/>
            <w:szCs w:val="20"/>
          </w:rPr>
          <w:t xml:space="preserve"> * * * </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2" w:author="Unknown"/>
          <w:rFonts w:ascii="Courier New" w:eastAsia="Times New Roman" w:hAnsi="Courier New" w:cs="Courier New"/>
          <w:sz w:val="20"/>
          <w:szCs w:val="20"/>
        </w:rPr>
      </w:pPr>
      <w:ins w:id="63" w:author="Unknown">
        <w:r w:rsidRPr="00124492">
          <w:rPr>
            <w:rFonts w:ascii="Courier New" w:eastAsia="Times New Roman" w:hAnsi="Courier New" w:cs="Courier New"/>
            <w:sz w:val="20"/>
            <w:szCs w:val="20"/>
          </w:rPr>
          <w:t>* * * *</w:t>
        </w:r>
      </w:ins>
    </w:p>
    <w:p w:rsidR="00124492" w:rsidRPr="00124492" w:rsidRDefault="00124492" w:rsidP="00124492">
      <w:pPr>
        <w:spacing w:after="240" w:line="360" w:lineRule="atLeast"/>
        <w:rPr>
          <w:ins w:id="64" w:author="Unknown"/>
          <w:rFonts w:ascii="Times New Roman" w:eastAsia="Times New Roman" w:hAnsi="Times New Roman" w:cs="Times New Roman"/>
          <w:sz w:val="26"/>
          <w:szCs w:val="26"/>
        </w:rPr>
      </w:pPr>
      <w:ins w:id="65" w:author="Unknown">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"https://www.w3resource.com/c-programming-exercises/for-loop/c-for-loop-exercises-14.php"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66" w:author="Unknown"/>
          <w:rFonts w:ascii="Times New Roman" w:eastAsia="Times New Roman" w:hAnsi="Times New Roman" w:cs="Times New Roman"/>
          <w:sz w:val="26"/>
          <w:szCs w:val="26"/>
        </w:rPr>
      </w:pPr>
      <w:ins w:id="67" w:author="Unknown">
        <w:r w:rsidRPr="00124492">
          <w:rPr>
            <w:rFonts w:ascii="Times New Roman" w:eastAsia="Times New Roman" w:hAnsi="Times New Roman" w:cs="Times New Roman"/>
            <w:b/>
            <w:bCs/>
            <w:sz w:val="26"/>
            <w:szCs w:val="26"/>
          </w:rPr>
          <w:lastRenderedPageBreak/>
          <w:t>15. </w:t>
        </w:r>
        <w:r w:rsidRPr="00124492">
          <w:rPr>
            <w:rFonts w:ascii="Times New Roman" w:eastAsia="Times New Roman" w:hAnsi="Times New Roman" w:cs="Times New Roman"/>
            <w:sz w:val="26"/>
            <w:szCs w:val="26"/>
          </w:rPr>
          <w:t>Write a C program to calculate the factorial of a given number.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the number : 5</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The Factorial of 5 is: 120</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"https://www.w3resource.com/c-programming-exercises/for-loop/c-for-loop-exercises-15.php"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68" w:author="Unknown"/>
          <w:rFonts w:ascii="Times New Roman" w:eastAsia="Times New Roman" w:hAnsi="Times New Roman" w:cs="Times New Roman"/>
          <w:sz w:val="26"/>
          <w:szCs w:val="26"/>
        </w:rPr>
      </w:pPr>
      <w:ins w:id="69" w:author="Unknown">
        <w:r w:rsidRPr="00124492">
          <w:rPr>
            <w:rFonts w:ascii="Times New Roman" w:eastAsia="Times New Roman" w:hAnsi="Times New Roman" w:cs="Times New Roman"/>
            <w:b/>
            <w:bCs/>
            <w:sz w:val="26"/>
            <w:szCs w:val="26"/>
          </w:rPr>
          <w:t>16. </w:t>
        </w:r>
        <w:r w:rsidRPr="00124492">
          <w:rPr>
            <w:rFonts w:ascii="Times New Roman" w:eastAsia="Times New Roman" w:hAnsi="Times New Roman" w:cs="Times New Roman"/>
            <w:sz w:val="26"/>
            <w:szCs w:val="26"/>
          </w:rPr>
          <w:t>Write a program in C to display the n terms of even natural number and their sum.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number of terms : 5</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The even numbers are :2 4 6 8 10</w:t>
        </w:r>
        <w:r w:rsidRPr="00124492">
          <w:rPr>
            <w:rFonts w:ascii="Times New Roman" w:eastAsia="Times New Roman" w:hAnsi="Times New Roman" w:cs="Times New Roman"/>
            <w:sz w:val="26"/>
            <w:szCs w:val="26"/>
          </w:rPr>
          <w:br/>
          <w:t xml:space="preserve">The Sum of even Natural Number </w:t>
        </w:r>
        <w:proofErr w:type="spellStart"/>
        <w:r w:rsidRPr="00124492">
          <w:rPr>
            <w:rFonts w:ascii="Times New Roman" w:eastAsia="Times New Roman" w:hAnsi="Times New Roman" w:cs="Times New Roman"/>
            <w:sz w:val="26"/>
            <w:szCs w:val="26"/>
          </w:rPr>
          <w:t>upto</w:t>
        </w:r>
        <w:proofErr w:type="spellEnd"/>
        <w:r w:rsidRPr="00124492">
          <w:rPr>
            <w:rFonts w:ascii="Times New Roman" w:eastAsia="Times New Roman" w:hAnsi="Times New Roman" w:cs="Times New Roman"/>
            <w:sz w:val="26"/>
            <w:szCs w:val="26"/>
          </w:rPr>
          <w:t xml:space="preserve"> 5 terms : 30</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"https://www.w3resource.com/c-programming-exercises/for-loop/c-for-loop-exercises-16.php"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70" w:author="Unknown"/>
          <w:rFonts w:ascii="Times New Roman" w:eastAsia="Times New Roman" w:hAnsi="Times New Roman" w:cs="Times New Roman"/>
          <w:sz w:val="26"/>
          <w:szCs w:val="26"/>
        </w:rPr>
      </w:pPr>
      <w:ins w:id="71" w:author="Unknown">
        <w:r w:rsidRPr="00124492">
          <w:rPr>
            <w:rFonts w:ascii="Times New Roman" w:eastAsia="Times New Roman" w:hAnsi="Times New Roman" w:cs="Times New Roman"/>
            <w:b/>
            <w:bCs/>
            <w:sz w:val="26"/>
            <w:szCs w:val="26"/>
          </w:rPr>
          <w:t>17. </w:t>
        </w:r>
        <w:r w:rsidRPr="00124492">
          <w:rPr>
            <w:rFonts w:ascii="Times New Roman" w:eastAsia="Times New Roman" w:hAnsi="Times New Roman" w:cs="Times New Roman"/>
            <w:sz w:val="26"/>
            <w:szCs w:val="26"/>
          </w:rPr>
          <w:t>Write a program in C to make such a pattern like a pyramid with a number which will repeat the number in the same row.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2" w:author="Unknown"/>
          <w:rFonts w:ascii="Courier New" w:eastAsia="Times New Roman" w:hAnsi="Courier New" w:cs="Courier New"/>
          <w:sz w:val="20"/>
          <w:szCs w:val="20"/>
        </w:rPr>
      </w:pPr>
      <w:ins w:id="73" w:author="Unknown">
        <w:r w:rsidRPr="00124492">
          <w:rPr>
            <w:rFonts w:ascii="Courier New" w:eastAsia="Times New Roman" w:hAnsi="Courier New" w:cs="Courier New"/>
            <w:sz w:val="20"/>
            <w:szCs w:val="20"/>
          </w:rPr>
          <w:t xml:space="preserve">   1</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4" w:author="Unknown"/>
          <w:rFonts w:ascii="Courier New" w:eastAsia="Times New Roman" w:hAnsi="Courier New" w:cs="Courier New"/>
          <w:sz w:val="20"/>
          <w:szCs w:val="20"/>
        </w:rPr>
      </w:pPr>
      <w:ins w:id="75" w:author="Unknown">
        <w:r w:rsidRPr="00124492">
          <w:rPr>
            <w:rFonts w:ascii="Courier New" w:eastAsia="Times New Roman" w:hAnsi="Courier New" w:cs="Courier New"/>
            <w:sz w:val="20"/>
            <w:szCs w:val="20"/>
          </w:rPr>
          <w:t xml:space="preserve">  2 2</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6" w:author="Unknown"/>
          <w:rFonts w:ascii="Courier New" w:eastAsia="Times New Roman" w:hAnsi="Courier New" w:cs="Courier New"/>
          <w:sz w:val="20"/>
          <w:szCs w:val="20"/>
        </w:rPr>
      </w:pPr>
      <w:ins w:id="77" w:author="Unknown">
        <w:r w:rsidRPr="00124492">
          <w:rPr>
            <w:rFonts w:ascii="Courier New" w:eastAsia="Times New Roman" w:hAnsi="Courier New" w:cs="Courier New"/>
            <w:sz w:val="20"/>
            <w:szCs w:val="20"/>
          </w:rPr>
          <w:t xml:space="preserve"> 3 3 3</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8" w:author="Unknown"/>
          <w:rFonts w:ascii="Courier New" w:eastAsia="Times New Roman" w:hAnsi="Courier New" w:cs="Courier New"/>
          <w:sz w:val="20"/>
          <w:szCs w:val="20"/>
        </w:rPr>
      </w:pPr>
      <w:ins w:id="79" w:author="Unknown">
        <w:r w:rsidRPr="00124492">
          <w:rPr>
            <w:rFonts w:ascii="Courier New" w:eastAsia="Times New Roman" w:hAnsi="Courier New" w:cs="Courier New"/>
            <w:sz w:val="20"/>
            <w:szCs w:val="20"/>
          </w:rPr>
          <w:t>4 4 4 4</w:t>
        </w:r>
      </w:ins>
    </w:p>
    <w:p w:rsidR="00124492" w:rsidRPr="00124492" w:rsidRDefault="00124492" w:rsidP="00124492">
      <w:pPr>
        <w:spacing w:after="240" w:line="360" w:lineRule="atLeast"/>
        <w:rPr>
          <w:ins w:id="80" w:author="Unknown"/>
          <w:rFonts w:ascii="Times New Roman" w:eastAsia="Times New Roman" w:hAnsi="Times New Roman" w:cs="Times New Roman"/>
          <w:sz w:val="26"/>
          <w:szCs w:val="26"/>
        </w:rPr>
      </w:pPr>
      <w:ins w:id="81" w:author="Unknown">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"https://www.w3resource.com/c-programming-exercises/for-loop/c-for-loop-exercises-17.php"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82" w:author="Unknown"/>
          <w:rFonts w:ascii="Times New Roman" w:eastAsia="Times New Roman" w:hAnsi="Times New Roman" w:cs="Times New Roman"/>
          <w:sz w:val="26"/>
          <w:szCs w:val="26"/>
        </w:rPr>
      </w:pPr>
      <w:ins w:id="83" w:author="Unknown">
        <w:r w:rsidRPr="00124492">
          <w:rPr>
            <w:rFonts w:ascii="Times New Roman" w:eastAsia="Times New Roman" w:hAnsi="Times New Roman" w:cs="Times New Roman"/>
            <w:b/>
            <w:bCs/>
            <w:sz w:val="26"/>
            <w:szCs w:val="26"/>
          </w:rPr>
          <w:t>18. </w:t>
        </w:r>
        <w:r w:rsidRPr="00124492">
          <w:rPr>
            <w:rFonts w:ascii="Times New Roman" w:eastAsia="Times New Roman" w:hAnsi="Times New Roman" w:cs="Times New Roman"/>
            <w:sz w:val="26"/>
            <w:szCs w:val="26"/>
          </w:rPr>
          <w:t xml:space="preserve">Write a program in C to find the sum of the series </w:t>
        </w:r>
        <w:proofErr w:type="gramStart"/>
        <w:r w:rsidRPr="00124492">
          <w:rPr>
            <w:rFonts w:ascii="Times New Roman" w:eastAsia="Times New Roman" w:hAnsi="Times New Roman" w:cs="Times New Roman"/>
            <w:sz w:val="26"/>
            <w:szCs w:val="26"/>
          </w:rPr>
          <w:t>[ 1</w:t>
        </w:r>
        <w:proofErr w:type="gramEnd"/>
        <w:r w:rsidRPr="00124492">
          <w:rPr>
            <w:rFonts w:ascii="Times New Roman" w:eastAsia="Times New Roman" w:hAnsi="Times New Roman" w:cs="Times New Roman"/>
            <w:sz w:val="26"/>
            <w:szCs w:val="26"/>
          </w:rPr>
          <w:t>-X^2/2!+X^4/4!- .........].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the Value of x :2</w:t>
        </w:r>
        <w:r w:rsidRPr="00124492">
          <w:rPr>
            <w:rFonts w:ascii="Times New Roman" w:eastAsia="Times New Roman" w:hAnsi="Times New Roman" w:cs="Times New Roman"/>
            <w:sz w:val="26"/>
            <w:szCs w:val="26"/>
          </w:rPr>
          <w:br/>
          <w:t>Input the number of terms : 5</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the sum = -0.415873</w:t>
        </w:r>
        <w:r w:rsidRPr="00124492">
          <w:rPr>
            <w:rFonts w:ascii="Times New Roman" w:eastAsia="Times New Roman" w:hAnsi="Times New Roman" w:cs="Times New Roman"/>
            <w:sz w:val="26"/>
            <w:szCs w:val="26"/>
          </w:rPr>
          <w:br/>
          <w:t>Number of terms = 5</w:t>
        </w:r>
        <w:r w:rsidRPr="00124492">
          <w:rPr>
            <w:rFonts w:ascii="Times New Roman" w:eastAsia="Times New Roman" w:hAnsi="Times New Roman" w:cs="Times New Roman"/>
            <w:sz w:val="26"/>
            <w:szCs w:val="26"/>
          </w:rPr>
          <w:br/>
          <w:t>value of x = 2.000000</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"https://www.w3resource.com/c-programming-exercises/for-loop/c-for-loop-exercises-18.php"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84" w:author="Unknown"/>
          <w:rFonts w:ascii="Times New Roman" w:eastAsia="Times New Roman" w:hAnsi="Times New Roman" w:cs="Times New Roman"/>
          <w:sz w:val="26"/>
          <w:szCs w:val="26"/>
        </w:rPr>
      </w:pPr>
      <w:ins w:id="85" w:author="Unknown">
        <w:r w:rsidRPr="00124492">
          <w:rPr>
            <w:rFonts w:ascii="Times New Roman" w:eastAsia="Times New Roman" w:hAnsi="Times New Roman" w:cs="Times New Roman"/>
            <w:b/>
            <w:bCs/>
            <w:sz w:val="26"/>
            <w:szCs w:val="26"/>
          </w:rPr>
          <w:t>19. </w:t>
        </w:r>
        <w:r w:rsidRPr="00124492">
          <w:rPr>
            <w:rFonts w:ascii="Times New Roman" w:eastAsia="Times New Roman" w:hAnsi="Times New Roman" w:cs="Times New Roman"/>
            <w:sz w:val="26"/>
            <w:szCs w:val="26"/>
          </w:rPr>
          <w:t>Write a program in C to display the n terms of harmonic series and their sum.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t>1 + 1/2 + 1/3 + 1/4 + 1/5 ... 1/n terms</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lastRenderedPageBreak/>
          <w:t>Test Data :</w:t>
        </w:r>
        <w:r w:rsidRPr="00124492">
          <w:rPr>
            <w:rFonts w:ascii="Times New Roman" w:eastAsia="Times New Roman" w:hAnsi="Times New Roman" w:cs="Times New Roman"/>
            <w:sz w:val="26"/>
            <w:szCs w:val="26"/>
          </w:rPr>
          <w:br/>
          <w:t>Input the number of terms : 5</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1/1 + 1/2 + 1/3 + 1/4 + 1/5 +</w:t>
        </w:r>
        <w:r w:rsidRPr="00124492">
          <w:rPr>
            <w:rFonts w:ascii="Times New Roman" w:eastAsia="Times New Roman" w:hAnsi="Times New Roman" w:cs="Times New Roman"/>
            <w:sz w:val="26"/>
            <w:szCs w:val="26"/>
          </w:rPr>
          <w:br/>
          <w:t xml:space="preserve">Sum of Series </w:t>
        </w:r>
        <w:proofErr w:type="spellStart"/>
        <w:r w:rsidRPr="00124492">
          <w:rPr>
            <w:rFonts w:ascii="Times New Roman" w:eastAsia="Times New Roman" w:hAnsi="Times New Roman" w:cs="Times New Roman"/>
            <w:sz w:val="26"/>
            <w:szCs w:val="26"/>
          </w:rPr>
          <w:t>upto</w:t>
        </w:r>
        <w:proofErr w:type="spellEnd"/>
        <w:r w:rsidRPr="00124492">
          <w:rPr>
            <w:rFonts w:ascii="Times New Roman" w:eastAsia="Times New Roman" w:hAnsi="Times New Roman" w:cs="Times New Roman"/>
            <w:sz w:val="26"/>
            <w:szCs w:val="26"/>
          </w:rPr>
          <w:t xml:space="preserve"> 5 terms : 2.283334</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"https://www.w3resource.com/c-programming-exercises/for-loop/c-for-loop-exercises-19.php"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86" w:author="Unknown"/>
          <w:rFonts w:ascii="Times New Roman" w:eastAsia="Times New Roman" w:hAnsi="Times New Roman" w:cs="Times New Roman"/>
          <w:sz w:val="26"/>
          <w:szCs w:val="26"/>
        </w:rPr>
      </w:pPr>
      <w:ins w:id="87" w:author="Unknown">
        <w:r w:rsidRPr="00124492">
          <w:rPr>
            <w:rFonts w:ascii="Times New Roman" w:eastAsia="Times New Roman" w:hAnsi="Times New Roman" w:cs="Times New Roman"/>
            <w:b/>
            <w:bCs/>
            <w:sz w:val="26"/>
            <w:szCs w:val="26"/>
          </w:rPr>
          <w:t>20. </w:t>
        </w:r>
        <w:r w:rsidRPr="00124492">
          <w:rPr>
            <w:rFonts w:ascii="Times New Roman" w:eastAsia="Times New Roman" w:hAnsi="Times New Roman" w:cs="Times New Roman"/>
            <w:sz w:val="26"/>
            <w:szCs w:val="26"/>
          </w:rPr>
          <w:t>Write a program in C to display the pattern like a pyramid using asterisk and each row contain an odd number of asterisks.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8" w:author="Unknown"/>
          <w:rFonts w:ascii="Courier New" w:eastAsia="Times New Roman" w:hAnsi="Courier New" w:cs="Courier New"/>
          <w:sz w:val="20"/>
          <w:szCs w:val="20"/>
        </w:rPr>
      </w:pPr>
      <w:ins w:id="89" w:author="Unknown">
        <w:r w:rsidRPr="00124492">
          <w:rPr>
            <w:rFonts w:ascii="Courier New" w:eastAsia="Times New Roman" w:hAnsi="Courier New" w:cs="Courier New"/>
            <w:sz w:val="20"/>
            <w:szCs w:val="20"/>
          </w:rPr>
          <w:t xml:space="preserve">   *</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0" w:author="Unknown"/>
          <w:rFonts w:ascii="Courier New" w:eastAsia="Times New Roman" w:hAnsi="Courier New" w:cs="Courier New"/>
          <w:sz w:val="20"/>
          <w:szCs w:val="20"/>
        </w:rPr>
      </w:pPr>
      <w:ins w:id="91" w:author="Unknown">
        <w:r w:rsidRPr="00124492">
          <w:rPr>
            <w:rFonts w:ascii="Courier New" w:eastAsia="Times New Roman" w:hAnsi="Courier New" w:cs="Courier New"/>
            <w:sz w:val="20"/>
            <w:szCs w:val="20"/>
          </w:rPr>
          <w:t xml:space="preserve">  ***</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2" w:author="Unknown"/>
          <w:rFonts w:ascii="Courier New" w:eastAsia="Times New Roman" w:hAnsi="Courier New" w:cs="Courier New"/>
          <w:sz w:val="20"/>
          <w:szCs w:val="20"/>
        </w:rPr>
      </w:pPr>
      <w:ins w:id="93" w:author="Unknown">
        <w:r w:rsidRPr="00124492">
          <w:rPr>
            <w:rFonts w:ascii="Courier New" w:eastAsia="Times New Roman" w:hAnsi="Courier New" w:cs="Courier New"/>
            <w:sz w:val="20"/>
            <w:szCs w:val="20"/>
          </w:rPr>
          <w:t xml:space="preserve"> *****</w:t>
        </w:r>
      </w:ins>
    </w:p>
    <w:p w:rsidR="00124492" w:rsidRPr="00124492" w:rsidRDefault="00124492" w:rsidP="00124492">
      <w:pPr>
        <w:spacing w:after="240" w:line="360" w:lineRule="atLeast"/>
        <w:rPr>
          <w:ins w:id="94" w:author="Unknown"/>
          <w:rFonts w:ascii="Times New Roman" w:eastAsia="Times New Roman" w:hAnsi="Times New Roman" w:cs="Times New Roman"/>
          <w:sz w:val="26"/>
          <w:szCs w:val="26"/>
        </w:rPr>
      </w:pPr>
      <w:ins w:id="95" w:author="Unknown">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"https://www.w3resource.com/c-programming-exercises/for-loop/c-for-loop-exercises-20.php"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96" w:author="Unknown"/>
          <w:rFonts w:ascii="Times New Roman" w:eastAsia="Times New Roman" w:hAnsi="Times New Roman" w:cs="Times New Roman"/>
          <w:sz w:val="26"/>
          <w:szCs w:val="26"/>
        </w:rPr>
      </w:pPr>
      <w:ins w:id="97" w:author="Unknown">
        <w:r w:rsidRPr="00124492">
          <w:rPr>
            <w:rFonts w:ascii="Times New Roman" w:eastAsia="Times New Roman" w:hAnsi="Times New Roman" w:cs="Times New Roman"/>
            <w:b/>
            <w:bCs/>
            <w:sz w:val="26"/>
            <w:szCs w:val="26"/>
          </w:rPr>
          <w:t>21. </w:t>
        </w:r>
        <w:r w:rsidRPr="00124492">
          <w:rPr>
            <w:rFonts w:ascii="Times New Roman" w:eastAsia="Times New Roman" w:hAnsi="Times New Roman" w:cs="Times New Roman"/>
            <w:sz w:val="26"/>
            <w:szCs w:val="26"/>
          </w:rPr>
          <w:t xml:space="preserve">Write a program in C to display the sum of the series </w:t>
        </w:r>
        <w:proofErr w:type="gramStart"/>
        <w:r w:rsidRPr="00124492">
          <w:rPr>
            <w:rFonts w:ascii="Times New Roman" w:eastAsia="Times New Roman" w:hAnsi="Times New Roman" w:cs="Times New Roman"/>
            <w:sz w:val="26"/>
            <w:szCs w:val="26"/>
          </w:rPr>
          <w:t>[ 9</w:t>
        </w:r>
        <w:proofErr w:type="gramEnd"/>
        <w:r w:rsidRPr="00124492">
          <w:rPr>
            <w:rFonts w:ascii="Times New Roman" w:eastAsia="Times New Roman" w:hAnsi="Times New Roman" w:cs="Times New Roman"/>
            <w:sz w:val="26"/>
            <w:szCs w:val="26"/>
          </w:rPr>
          <w:t xml:space="preserve"> + 99 + 999 + 9999 ...].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the number or terms :5</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9 99 999 9999 99999</w:t>
        </w:r>
        <w:r w:rsidRPr="00124492">
          <w:rPr>
            <w:rFonts w:ascii="Times New Roman" w:eastAsia="Times New Roman" w:hAnsi="Times New Roman" w:cs="Times New Roman"/>
            <w:sz w:val="26"/>
            <w:szCs w:val="26"/>
          </w:rPr>
          <w:br/>
          <w:t xml:space="preserve">The sum of the </w:t>
        </w:r>
        <w:proofErr w:type="spellStart"/>
        <w:r w:rsidRPr="00124492">
          <w:rPr>
            <w:rFonts w:ascii="Times New Roman" w:eastAsia="Times New Roman" w:hAnsi="Times New Roman" w:cs="Times New Roman"/>
            <w:sz w:val="26"/>
            <w:szCs w:val="26"/>
          </w:rPr>
          <w:t>saries</w:t>
        </w:r>
        <w:proofErr w:type="spellEnd"/>
        <w:r w:rsidRPr="00124492">
          <w:rPr>
            <w:rFonts w:ascii="Times New Roman" w:eastAsia="Times New Roman" w:hAnsi="Times New Roman" w:cs="Times New Roman"/>
            <w:sz w:val="26"/>
            <w:szCs w:val="26"/>
          </w:rPr>
          <w:t xml:space="preserve"> = 111105</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"https://www.w3resource.com/c-programming-exercises/for-loop/c-for-loop-exercises-21.php"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98" w:author="Unknown"/>
          <w:rFonts w:ascii="Times New Roman" w:eastAsia="Times New Roman" w:hAnsi="Times New Roman" w:cs="Times New Roman"/>
          <w:sz w:val="26"/>
          <w:szCs w:val="26"/>
        </w:rPr>
      </w:pPr>
      <w:ins w:id="99" w:author="Unknown">
        <w:r w:rsidRPr="00124492">
          <w:rPr>
            <w:rFonts w:ascii="Times New Roman" w:eastAsia="Times New Roman" w:hAnsi="Times New Roman" w:cs="Times New Roman"/>
            <w:b/>
            <w:bCs/>
            <w:sz w:val="26"/>
            <w:szCs w:val="26"/>
          </w:rPr>
          <w:t>22. </w:t>
        </w:r>
        <w:r w:rsidRPr="00124492">
          <w:rPr>
            <w:rFonts w:ascii="Times New Roman" w:eastAsia="Times New Roman" w:hAnsi="Times New Roman" w:cs="Times New Roman"/>
            <w:sz w:val="26"/>
            <w:szCs w:val="26"/>
          </w:rPr>
          <w:t>Write a program in C to print the Floyd's Triangle.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0" w:author="Unknown"/>
          <w:rFonts w:ascii="Courier New" w:eastAsia="Times New Roman" w:hAnsi="Courier New" w:cs="Courier New"/>
          <w:sz w:val="20"/>
          <w:szCs w:val="20"/>
        </w:rPr>
      </w:pPr>
      <w:ins w:id="101" w:author="Unknown">
        <w:r w:rsidRPr="00124492">
          <w:rPr>
            <w:rFonts w:ascii="Courier New" w:eastAsia="Times New Roman" w:hAnsi="Courier New" w:cs="Courier New"/>
            <w:sz w:val="20"/>
            <w:szCs w:val="20"/>
          </w:rPr>
          <w:t xml:space="preserve">1 </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2" w:author="Unknown"/>
          <w:rFonts w:ascii="Courier New" w:eastAsia="Times New Roman" w:hAnsi="Courier New" w:cs="Courier New"/>
          <w:sz w:val="20"/>
          <w:szCs w:val="20"/>
        </w:rPr>
      </w:pPr>
      <w:ins w:id="103" w:author="Unknown">
        <w:r w:rsidRPr="00124492">
          <w:rPr>
            <w:rFonts w:ascii="Courier New" w:eastAsia="Times New Roman" w:hAnsi="Courier New" w:cs="Courier New"/>
            <w:sz w:val="20"/>
            <w:szCs w:val="20"/>
          </w:rPr>
          <w:t>01</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4" w:author="Unknown"/>
          <w:rFonts w:ascii="Courier New" w:eastAsia="Times New Roman" w:hAnsi="Courier New" w:cs="Courier New"/>
          <w:sz w:val="20"/>
          <w:szCs w:val="20"/>
        </w:rPr>
      </w:pPr>
      <w:ins w:id="105" w:author="Unknown">
        <w:r w:rsidRPr="00124492">
          <w:rPr>
            <w:rFonts w:ascii="Courier New" w:eastAsia="Times New Roman" w:hAnsi="Courier New" w:cs="Courier New"/>
            <w:sz w:val="20"/>
            <w:szCs w:val="20"/>
          </w:rPr>
          <w:t xml:space="preserve">101 </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 w:author="Unknown"/>
          <w:rFonts w:ascii="Courier New" w:eastAsia="Times New Roman" w:hAnsi="Courier New" w:cs="Courier New"/>
          <w:sz w:val="20"/>
          <w:szCs w:val="20"/>
        </w:rPr>
      </w:pPr>
      <w:ins w:id="107" w:author="Unknown">
        <w:r w:rsidRPr="00124492">
          <w:rPr>
            <w:rFonts w:ascii="Courier New" w:eastAsia="Times New Roman" w:hAnsi="Courier New" w:cs="Courier New"/>
            <w:sz w:val="20"/>
            <w:szCs w:val="20"/>
          </w:rPr>
          <w:t xml:space="preserve">0101 </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8" w:author="Unknown"/>
          <w:rFonts w:ascii="Courier New" w:eastAsia="Times New Roman" w:hAnsi="Courier New" w:cs="Courier New"/>
          <w:sz w:val="20"/>
          <w:szCs w:val="20"/>
        </w:rPr>
      </w:pPr>
      <w:ins w:id="109" w:author="Unknown">
        <w:r w:rsidRPr="00124492">
          <w:rPr>
            <w:rFonts w:ascii="Courier New" w:eastAsia="Times New Roman" w:hAnsi="Courier New" w:cs="Courier New"/>
            <w:sz w:val="20"/>
            <w:szCs w:val="20"/>
          </w:rPr>
          <w:t>10101</w:t>
        </w:r>
      </w:ins>
    </w:p>
    <w:p w:rsidR="00124492" w:rsidRPr="00124492" w:rsidRDefault="00124492" w:rsidP="00124492">
      <w:pPr>
        <w:spacing w:after="0" w:line="240" w:lineRule="auto"/>
        <w:rPr>
          <w:ins w:id="110" w:author="Unknown"/>
          <w:rFonts w:ascii="Times New Roman" w:eastAsia="Times New Roman" w:hAnsi="Times New Roman" w:cs="Times New Roman"/>
          <w:sz w:val="24"/>
          <w:szCs w:val="24"/>
        </w:rPr>
      </w:pPr>
      <w:ins w:id="111" w:author="Unknown">
        <w:r w:rsidRPr="00124492">
          <w:rPr>
            <w:rFonts w:ascii="Times New Roman" w:eastAsia="Times New Roman" w:hAnsi="Times New Roman" w:cs="Times New Roman"/>
            <w:sz w:val="24"/>
            <w:szCs w:val="24"/>
          </w:rPr>
          <w:fldChar w:fldCharType="begin"/>
        </w:r>
        <w:r w:rsidRPr="00124492">
          <w:rPr>
            <w:rFonts w:ascii="Times New Roman" w:eastAsia="Times New Roman" w:hAnsi="Times New Roman" w:cs="Times New Roman"/>
            <w:sz w:val="24"/>
            <w:szCs w:val="24"/>
          </w:rPr>
          <w:instrText xml:space="preserve"> HYPERLINK "https://www.w3resource.com/c-programming-exercises/for-loop/c-for-loop-exercises-22.php" \t "_blank" </w:instrText>
        </w:r>
        <w:r w:rsidRPr="00124492">
          <w:rPr>
            <w:rFonts w:ascii="Times New Roman" w:eastAsia="Times New Roman" w:hAnsi="Times New Roman" w:cs="Times New Roman"/>
            <w:sz w:val="24"/>
            <w:szCs w:val="24"/>
          </w:rPr>
          <w:fldChar w:fldCharType="separate"/>
        </w:r>
        <w:r w:rsidRPr="00124492">
          <w:rPr>
            <w:rFonts w:ascii="Times New Roman" w:eastAsia="Times New Roman" w:hAnsi="Times New Roman" w:cs="Times New Roman"/>
            <w:color w:val="448AFF"/>
            <w:sz w:val="24"/>
            <w:szCs w:val="24"/>
            <w:u w:val="single"/>
          </w:rPr>
          <w:t>Click me to see the solution</w:t>
        </w:r>
        <w:r w:rsidRPr="00124492">
          <w:rPr>
            <w:rFonts w:ascii="Times New Roman" w:eastAsia="Times New Roman" w:hAnsi="Times New Roman" w:cs="Times New Roman"/>
            <w:sz w:val="24"/>
            <w:szCs w:val="24"/>
          </w:rPr>
          <w:fldChar w:fldCharType="end"/>
        </w:r>
      </w:ins>
    </w:p>
    <w:p w:rsidR="00124492" w:rsidRPr="00124492" w:rsidRDefault="00124492" w:rsidP="00124492">
      <w:pPr>
        <w:spacing w:after="240" w:line="360" w:lineRule="atLeast"/>
        <w:rPr>
          <w:ins w:id="112" w:author="Unknown"/>
          <w:rFonts w:ascii="Times New Roman" w:eastAsia="Times New Roman" w:hAnsi="Times New Roman" w:cs="Times New Roman"/>
          <w:sz w:val="26"/>
          <w:szCs w:val="26"/>
        </w:rPr>
      </w:pPr>
      <w:ins w:id="113" w:author="Unknown">
        <w:r w:rsidRPr="00124492">
          <w:rPr>
            <w:rFonts w:ascii="Times New Roman" w:eastAsia="Times New Roman" w:hAnsi="Times New Roman" w:cs="Times New Roman"/>
            <w:b/>
            <w:bCs/>
            <w:sz w:val="26"/>
            <w:szCs w:val="26"/>
          </w:rPr>
          <w:t>23. </w:t>
        </w:r>
        <w:r w:rsidRPr="00124492">
          <w:rPr>
            <w:rFonts w:ascii="Times New Roman" w:eastAsia="Times New Roman" w:hAnsi="Times New Roman" w:cs="Times New Roman"/>
            <w:sz w:val="26"/>
            <w:szCs w:val="26"/>
          </w:rPr>
          <w:t xml:space="preserve">Write a program in C to display the sum of the series </w:t>
        </w:r>
        <w:proofErr w:type="gramStart"/>
        <w:r w:rsidRPr="00124492">
          <w:rPr>
            <w:rFonts w:ascii="Times New Roman" w:eastAsia="Times New Roman" w:hAnsi="Times New Roman" w:cs="Times New Roman"/>
            <w:sz w:val="26"/>
            <w:szCs w:val="26"/>
          </w:rPr>
          <w:t>[ 1</w:t>
        </w:r>
        <w:proofErr w:type="gramEnd"/>
        <w:r w:rsidRPr="00124492">
          <w:rPr>
            <w:rFonts w:ascii="Times New Roman" w:eastAsia="Times New Roman" w:hAnsi="Times New Roman" w:cs="Times New Roman"/>
            <w:sz w:val="26"/>
            <w:szCs w:val="26"/>
          </w:rPr>
          <w:t>+x+x^2/2!+x^3/3!+....].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t>Test Data :</w:t>
        </w:r>
        <w:r w:rsidRPr="00124492">
          <w:rPr>
            <w:rFonts w:ascii="Times New Roman" w:eastAsia="Times New Roman" w:hAnsi="Times New Roman" w:cs="Times New Roman"/>
            <w:sz w:val="26"/>
            <w:szCs w:val="26"/>
          </w:rPr>
          <w:br/>
          <w:t>Input the value of x :3</w:t>
        </w:r>
        <w:r w:rsidRPr="00124492">
          <w:rPr>
            <w:rFonts w:ascii="Times New Roman" w:eastAsia="Times New Roman" w:hAnsi="Times New Roman" w:cs="Times New Roman"/>
            <w:sz w:val="26"/>
            <w:szCs w:val="26"/>
          </w:rPr>
          <w:br/>
          <w:t>Input number of terms : 5</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The sum is : 16.375000</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"https://www.w3resource.com/c-programming-exercises/for-loop/c-for-loop-exercises-23.php"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114" w:author="Unknown"/>
          <w:rFonts w:ascii="Times New Roman" w:eastAsia="Times New Roman" w:hAnsi="Times New Roman" w:cs="Times New Roman"/>
          <w:sz w:val="26"/>
          <w:szCs w:val="26"/>
        </w:rPr>
      </w:pPr>
      <w:ins w:id="115" w:author="Unknown">
        <w:r w:rsidRPr="00124492">
          <w:rPr>
            <w:rFonts w:ascii="Times New Roman" w:eastAsia="Times New Roman" w:hAnsi="Times New Roman" w:cs="Times New Roman"/>
            <w:b/>
            <w:bCs/>
            <w:sz w:val="26"/>
            <w:szCs w:val="26"/>
          </w:rPr>
          <w:lastRenderedPageBreak/>
          <w:t>24. </w:t>
        </w:r>
        <w:r w:rsidRPr="00124492">
          <w:rPr>
            <w:rFonts w:ascii="Times New Roman" w:eastAsia="Times New Roman" w:hAnsi="Times New Roman" w:cs="Times New Roman"/>
            <w:sz w:val="26"/>
            <w:szCs w:val="26"/>
          </w:rPr>
          <w:t xml:space="preserve">Write a program in C to find the sum of the series </w:t>
        </w:r>
        <w:proofErr w:type="gramStart"/>
        <w:r w:rsidRPr="00124492">
          <w:rPr>
            <w:rFonts w:ascii="Times New Roman" w:eastAsia="Times New Roman" w:hAnsi="Times New Roman" w:cs="Times New Roman"/>
            <w:sz w:val="26"/>
            <w:szCs w:val="26"/>
          </w:rPr>
          <w:t>[ x</w:t>
        </w:r>
        <w:proofErr w:type="gramEnd"/>
        <w:r w:rsidRPr="00124492">
          <w:rPr>
            <w:rFonts w:ascii="Times New Roman" w:eastAsia="Times New Roman" w:hAnsi="Times New Roman" w:cs="Times New Roman"/>
            <w:sz w:val="26"/>
            <w:szCs w:val="26"/>
          </w:rPr>
          <w:t xml:space="preserve"> - x^3 + x^5 + ......].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t>Test Data :</w:t>
        </w:r>
        <w:r w:rsidRPr="00124492">
          <w:rPr>
            <w:rFonts w:ascii="Times New Roman" w:eastAsia="Times New Roman" w:hAnsi="Times New Roman" w:cs="Times New Roman"/>
            <w:sz w:val="26"/>
            <w:szCs w:val="26"/>
          </w:rPr>
          <w:br/>
          <w:t>Input the value of x :2</w:t>
        </w:r>
        <w:r w:rsidRPr="00124492">
          <w:rPr>
            <w:rFonts w:ascii="Times New Roman" w:eastAsia="Times New Roman" w:hAnsi="Times New Roman" w:cs="Times New Roman"/>
            <w:sz w:val="26"/>
            <w:szCs w:val="26"/>
          </w:rPr>
          <w:br/>
          <w:t>Input number of terms : 5</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The values of the series:</w:t>
        </w:r>
        <w:r w:rsidRPr="00124492">
          <w:rPr>
            <w:rFonts w:ascii="Times New Roman" w:eastAsia="Times New Roman" w:hAnsi="Times New Roman" w:cs="Times New Roman"/>
            <w:sz w:val="26"/>
            <w:szCs w:val="26"/>
          </w:rPr>
          <w:br/>
          <w:t>2</w:t>
        </w:r>
        <w:r w:rsidRPr="00124492">
          <w:rPr>
            <w:rFonts w:ascii="Times New Roman" w:eastAsia="Times New Roman" w:hAnsi="Times New Roman" w:cs="Times New Roman"/>
            <w:sz w:val="26"/>
            <w:szCs w:val="26"/>
          </w:rPr>
          <w:br/>
          <w:t>-8</w:t>
        </w:r>
        <w:r w:rsidRPr="00124492">
          <w:rPr>
            <w:rFonts w:ascii="Times New Roman" w:eastAsia="Times New Roman" w:hAnsi="Times New Roman" w:cs="Times New Roman"/>
            <w:sz w:val="26"/>
            <w:szCs w:val="26"/>
          </w:rPr>
          <w:br/>
          <w:t>32</w:t>
        </w:r>
        <w:r w:rsidRPr="00124492">
          <w:rPr>
            <w:rFonts w:ascii="Times New Roman" w:eastAsia="Times New Roman" w:hAnsi="Times New Roman" w:cs="Times New Roman"/>
            <w:sz w:val="26"/>
            <w:szCs w:val="26"/>
          </w:rPr>
          <w:br/>
          <w:t>-128</w:t>
        </w:r>
        <w:r w:rsidRPr="00124492">
          <w:rPr>
            <w:rFonts w:ascii="Times New Roman" w:eastAsia="Times New Roman" w:hAnsi="Times New Roman" w:cs="Times New Roman"/>
            <w:sz w:val="26"/>
            <w:szCs w:val="26"/>
          </w:rPr>
          <w:br/>
          <w:t>512</w:t>
        </w:r>
        <w:r w:rsidRPr="00124492">
          <w:rPr>
            <w:rFonts w:ascii="Times New Roman" w:eastAsia="Times New Roman" w:hAnsi="Times New Roman" w:cs="Times New Roman"/>
            <w:sz w:val="26"/>
            <w:szCs w:val="26"/>
          </w:rPr>
          <w:br/>
          <w:t>The sum = 410</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"https://www.w3resource.com/c-programming-exercises/for-loop/c-for-loop-exercises-24.php"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116" w:author="Unknown"/>
          <w:rFonts w:ascii="Times New Roman" w:eastAsia="Times New Roman" w:hAnsi="Times New Roman" w:cs="Times New Roman"/>
          <w:sz w:val="26"/>
          <w:szCs w:val="26"/>
        </w:rPr>
      </w:pPr>
      <w:ins w:id="117" w:author="Unknown">
        <w:r w:rsidRPr="00124492">
          <w:rPr>
            <w:rFonts w:ascii="Times New Roman" w:eastAsia="Times New Roman" w:hAnsi="Times New Roman" w:cs="Times New Roman"/>
            <w:b/>
            <w:bCs/>
            <w:sz w:val="26"/>
            <w:szCs w:val="26"/>
          </w:rPr>
          <w:t>25. </w:t>
        </w:r>
        <w:r w:rsidRPr="00124492">
          <w:rPr>
            <w:rFonts w:ascii="Times New Roman" w:eastAsia="Times New Roman" w:hAnsi="Times New Roman" w:cs="Times New Roman"/>
            <w:sz w:val="26"/>
            <w:szCs w:val="26"/>
          </w:rPr>
          <w:t>Write a program in C to display the n terms of square natural number and their sum.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t>1 4 9 16 ... n Terms</w:t>
        </w:r>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the number of terms : 5</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 xml:space="preserve">The square natural </w:t>
        </w:r>
        <w:proofErr w:type="spellStart"/>
        <w:r w:rsidRPr="00124492">
          <w:rPr>
            <w:rFonts w:ascii="Times New Roman" w:eastAsia="Times New Roman" w:hAnsi="Times New Roman" w:cs="Times New Roman"/>
            <w:sz w:val="26"/>
            <w:szCs w:val="26"/>
          </w:rPr>
          <w:t>upto</w:t>
        </w:r>
        <w:proofErr w:type="spellEnd"/>
        <w:r w:rsidRPr="00124492">
          <w:rPr>
            <w:rFonts w:ascii="Times New Roman" w:eastAsia="Times New Roman" w:hAnsi="Times New Roman" w:cs="Times New Roman"/>
            <w:sz w:val="26"/>
            <w:szCs w:val="26"/>
          </w:rPr>
          <w:t xml:space="preserve"> 5 terms are :1 4 9 16 25</w:t>
        </w:r>
        <w:r w:rsidRPr="00124492">
          <w:rPr>
            <w:rFonts w:ascii="Times New Roman" w:eastAsia="Times New Roman" w:hAnsi="Times New Roman" w:cs="Times New Roman"/>
            <w:sz w:val="26"/>
            <w:szCs w:val="26"/>
          </w:rPr>
          <w:br/>
          <w:t xml:space="preserve">The Sum of Square Natural Number </w:t>
        </w:r>
        <w:proofErr w:type="spellStart"/>
        <w:r w:rsidRPr="00124492">
          <w:rPr>
            <w:rFonts w:ascii="Times New Roman" w:eastAsia="Times New Roman" w:hAnsi="Times New Roman" w:cs="Times New Roman"/>
            <w:sz w:val="26"/>
            <w:szCs w:val="26"/>
          </w:rPr>
          <w:t>upto</w:t>
        </w:r>
        <w:proofErr w:type="spellEnd"/>
        <w:r w:rsidRPr="00124492">
          <w:rPr>
            <w:rFonts w:ascii="Times New Roman" w:eastAsia="Times New Roman" w:hAnsi="Times New Roman" w:cs="Times New Roman"/>
            <w:sz w:val="26"/>
            <w:szCs w:val="26"/>
          </w:rPr>
          <w:t xml:space="preserve"> 5 terms = 55</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"https://www.w3resource.com/c-programming-exercises/for-loop/c-for-loop-exercises-25.php"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118" w:author="Unknown"/>
          <w:rFonts w:ascii="Times New Roman" w:eastAsia="Times New Roman" w:hAnsi="Times New Roman" w:cs="Times New Roman"/>
          <w:sz w:val="26"/>
          <w:szCs w:val="26"/>
        </w:rPr>
      </w:pPr>
      <w:ins w:id="119" w:author="Unknown">
        <w:r w:rsidRPr="00124492">
          <w:rPr>
            <w:rFonts w:ascii="Times New Roman" w:eastAsia="Times New Roman" w:hAnsi="Times New Roman" w:cs="Times New Roman"/>
            <w:b/>
            <w:bCs/>
            <w:sz w:val="26"/>
            <w:szCs w:val="26"/>
          </w:rPr>
          <w:t>26. </w:t>
        </w:r>
        <w:r w:rsidRPr="00124492">
          <w:rPr>
            <w:rFonts w:ascii="Times New Roman" w:eastAsia="Times New Roman" w:hAnsi="Times New Roman" w:cs="Times New Roman"/>
            <w:sz w:val="26"/>
            <w:szCs w:val="26"/>
          </w:rPr>
          <w:t xml:space="preserve">Write a program in C to find the sum of the series 1 +11 + 111 + 1111 </w:t>
        </w:r>
        <w:proofErr w:type="gramStart"/>
        <w:r w:rsidRPr="00124492">
          <w:rPr>
            <w:rFonts w:ascii="Times New Roman" w:eastAsia="Times New Roman" w:hAnsi="Times New Roman" w:cs="Times New Roman"/>
            <w:sz w:val="26"/>
            <w:szCs w:val="26"/>
          </w:rPr>
          <w:t>+ ..</w:t>
        </w:r>
        <w:proofErr w:type="gramEnd"/>
        <w:r w:rsidRPr="00124492">
          <w:rPr>
            <w:rFonts w:ascii="Times New Roman" w:eastAsia="Times New Roman" w:hAnsi="Times New Roman" w:cs="Times New Roman"/>
            <w:sz w:val="26"/>
            <w:szCs w:val="26"/>
          </w:rPr>
          <w:t xml:space="preserve"> </w:t>
        </w:r>
        <w:proofErr w:type="gramStart"/>
        <w:r w:rsidRPr="00124492">
          <w:rPr>
            <w:rFonts w:ascii="Times New Roman" w:eastAsia="Times New Roman" w:hAnsi="Times New Roman" w:cs="Times New Roman"/>
            <w:sz w:val="26"/>
            <w:szCs w:val="26"/>
          </w:rPr>
          <w:t>n</w:t>
        </w:r>
        <w:proofErr w:type="gramEnd"/>
        <w:r w:rsidRPr="00124492">
          <w:rPr>
            <w:rFonts w:ascii="Times New Roman" w:eastAsia="Times New Roman" w:hAnsi="Times New Roman" w:cs="Times New Roman"/>
            <w:sz w:val="26"/>
            <w:szCs w:val="26"/>
          </w:rPr>
          <w:t xml:space="preserve"> terms.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the number of terms : 5</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1 + 11 + 111 + 1111 + 11111</w:t>
        </w:r>
        <w:r w:rsidRPr="00124492">
          <w:rPr>
            <w:rFonts w:ascii="Times New Roman" w:eastAsia="Times New Roman" w:hAnsi="Times New Roman" w:cs="Times New Roman"/>
            <w:sz w:val="26"/>
            <w:szCs w:val="26"/>
          </w:rPr>
          <w:br/>
          <w:t>The Sum is : 12345</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"https://www.w3resource.com/c-programming-exercises/for-loop/c-for-loop-exercises-26.php"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120" w:author="Unknown"/>
          <w:rFonts w:ascii="Times New Roman" w:eastAsia="Times New Roman" w:hAnsi="Times New Roman" w:cs="Times New Roman"/>
          <w:sz w:val="26"/>
          <w:szCs w:val="26"/>
        </w:rPr>
      </w:pPr>
      <w:ins w:id="121" w:author="Unknown">
        <w:r w:rsidRPr="00124492">
          <w:rPr>
            <w:rFonts w:ascii="Times New Roman" w:eastAsia="Times New Roman" w:hAnsi="Times New Roman" w:cs="Times New Roman"/>
            <w:b/>
            <w:bCs/>
            <w:sz w:val="26"/>
            <w:szCs w:val="26"/>
          </w:rPr>
          <w:t>27. </w:t>
        </w:r>
        <w:r w:rsidRPr="00124492">
          <w:rPr>
            <w:rFonts w:ascii="Times New Roman" w:eastAsia="Times New Roman" w:hAnsi="Times New Roman" w:cs="Times New Roman"/>
            <w:sz w:val="26"/>
            <w:szCs w:val="26"/>
          </w:rPr>
          <w:t>Write a c program to check whether a given number is a perfect number or not.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lastRenderedPageBreak/>
          <w:t>Input the number : 56</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The positive divisor : 1 2 4 7 8 14 28</w:t>
        </w:r>
        <w:r w:rsidRPr="00124492">
          <w:rPr>
            <w:rFonts w:ascii="Times New Roman" w:eastAsia="Times New Roman" w:hAnsi="Times New Roman" w:cs="Times New Roman"/>
            <w:sz w:val="26"/>
            <w:szCs w:val="26"/>
          </w:rPr>
          <w:br/>
          <w:t>The sum of the divisor is : 64</w:t>
        </w:r>
        <w:r w:rsidRPr="00124492">
          <w:rPr>
            <w:rFonts w:ascii="Times New Roman" w:eastAsia="Times New Roman" w:hAnsi="Times New Roman" w:cs="Times New Roman"/>
            <w:sz w:val="26"/>
            <w:szCs w:val="26"/>
          </w:rPr>
          <w:br/>
          <w:t>So, the number is not perfect.</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"https://www.w3resource.com/c-programming-exercises/for-loop/c-for-loop-exercises-27.php"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122" w:author="Unknown"/>
          <w:rFonts w:ascii="Times New Roman" w:eastAsia="Times New Roman" w:hAnsi="Times New Roman" w:cs="Times New Roman"/>
          <w:sz w:val="26"/>
          <w:szCs w:val="26"/>
        </w:rPr>
      </w:pPr>
      <w:ins w:id="123" w:author="Unknown">
        <w:r w:rsidRPr="00124492">
          <w:rPr>
            <w:rFonts w:ascii="Times New Roman" w:eastAsia="Times New Roman" w:hAnsi="Times New Roman" w:cs="Times New Roman"/>
            <w:b/>
            <w:bCs/>
            <w:sz w:val="26"/>
            <w:szCs w:val="26"/>
          </w:rPr>
          <w:t>28. </w:t>
        </w:r>
        <w:r w:rsidRPr="00124492">
          <w:rPr>
            <w:rFonts w:ascii="Times New Roman" w:eastAsia="Times New Roman" w:hAnsi="Times New Roman" w:cs="Times New Roman"/>
            <w:sz w:val="26"/>
            <w:szCs w:val="26"/>
          </w:rPr>
          <w:t xml:space="preserve">Write a c program to find the perfect numbers within a given number of </w:t>
        </w:r>
        <w:proofErr w:type="gramStart"/>
        <w:r w:rsidRPr="00124492">
          <w:rPr>
            <w:rFonts w:ascii="Times New Roman" w:eastAsia="Times New Roman" w:hAnsi="Times New Roman" w:cs="Times New Roman"/>
            <w:sz w:val="26"/>
            <w:szCs w:val="26"/>
          </w:rPr>
          <w:t>range</w:t>
        </w:r>
        <w:proofErr w:type="gramEnd"/>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the starting range or number : 1</w:t>
        </w:r>
        <w:r w:rsidRPr="00124492">
          <w:rPr>
            <w:rFonts w:ascii="Times New Roman" w:eastAsia="Times New Roman" w:hAnsi="Times New Roman" w:cs="Times New Roman"/>
            <w:sz w:val="26"/>
            <w:szCs w:val="26"/>
          </w:rPr>
          <w:br/>
          <w:t>Input the ending range of number : 50</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The Perfect numbers within the given range : 6 28</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"https://www.w3resource.com/c-programming-exercises/for-loop/c-for-loop-exercises-28.php"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124" w:author="Unknown"/>
          <w:rFonts w:ascii="Times New Roman" w:eastAsia="Times New Roman" w:hAnsi="Times New Roman" w:cs="Times New Roman"/>
          <w:sz w:val="26"/>
          <w:szCs w:val="26"/>
        </w:rPr>
      </w:pPr>
      <w:ins w:id="125" w:author="Unknown">
        <w:r w:rsidRPr="00124492">
          <w:rPr>
            <w:rFonts w:ascii="Times New Roman" w:eastAsia="Times New Roman" w:hAnsi="Times New Roman" w:cs="Times New Roman"/>
            <w:b/>
            <w:bCs/>
            <w:sz w:val="26"/>
            <w:szCs w:val="26"/>
          </w:rPr>
          <w:t>29. </w:t>
        </w:r>
        <w:r w:rsidRPr="00124492">
          <w:rPr>
            <w:rFonts w:ascii="Times New Roman" w:eastAsia="Times New Roman" w:hAnsi="Times New Roman" w:cs="Times New Roman"/>
            <w:sz w:val="26"/>
            <w:szCs w:val="26"/>
          </w:rPr>
          <w:t xml:space="preserve">Write a C program to check whether a given number is an </w:t>
        </w:r>
        <w:proofErr w:type="spellStart"/>
        <w:proofErr w:type="gramStart"/>
        <w:r w:rsidRPr="00124492">
          <w:rPr>
            <w:rFonts w:ascii="Times New Roman" w:eastAsia="Times New Roman" w:hAnsi="Times New Roman" w:cs="Times New Roman"/>
            <w:sz w:val="26"/>
            <w:szCs w:val="26"/>
          </w:rPr>
          <w:t>armstrong</w:t>
        </w:r>
        <w:proofErr w:type="spellEnd"/>
        <w:proofErr w:type="gramEnd"/>
        <w:r w:rsidRPr="00124492">
          <w:rPr>
            <w:rFonts w:ascii="Times New Roman" w:eastAsia="Times New Roman" w:hAnsi="Times New Roman" w:cs="Times New Roman"/>
            <w:sz w:val="26"/>
            <w:szCs w:val="26"/>
          </w:rPr>
          <w:t xml:space="preserve"> number or not.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a number: 153</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153 is an Armstrong number.</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"https://www.w3resource.com/c-programming-exercises/for-loop/c-for-loop-exercises-29.php"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126" w:author="Unknown"/>
          <w:rFonts w:ascii="Times New Roman" w:eastAsia="Times New Roman" w:hAnsi="Times New Roman" w:cs="Times New Roman"/>
          <w:sz w:val="26"/>
          <w:szCs w:val="26"/>
        </w:rPr>
      </w:pPr>
      <w:ins w:id="127" w:author="Unknown">
        <w:r w:rsidRPr="00124492">
          <w:rPr>
            <w:rFonts w:ascii="Times New Roman" w:eastAsia="Times New Roman" w:hAnsi="Times New Roman" w:cs="Times New Roman"/>
            <w:b/>
            <w:bCs/>
            <w:sz w:val="26"/>
            <w:szCs w:val="26"/>
          </w:rPr>
          <w:t>30. </w:t>
        </w:r>
        <w:r w:rsidRPr="00124492">
          <w:rPr>
            <w:rFonts w:ascii="Times New Roman" w:eastAsia="Times New Roman" w:hAnsi="Times New Roman" w:cs="Times New Roman"/>
            <w:sz w:val="26"/>
            <w:szCs w:val="26"/>
          </w:rPr>
          <w:t>Write a C program to find the Armstrong number for a given range of number.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starting number of range: 1</w:t>
        </w:r>
        <w:r w:rsidRPr="00124492">
          <w:rPr>
            <w:rFonts w:ascii="Times New Roman" w:eastAsia="Times New Roman" w:hAnsi="Times New Roman" w:cs="Times New Roman"/>
            <w:sz w:val="26"/>
            <w:szCs w:val="26"/>
          </w:rPr>
          <w:br/>
          <w:t>Input ending number of range : 1000</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Armstrong numbers in given range are: 1 153 370 371 407</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"https://www.w3resource.com/c-programming-exercises/for-loop/c-for-loop-exercises-30.php"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128" w:author="Unknown"/>
          <w:rFonts w:ascii="Times New Roman" w:eastAsia="Times New Roman" w:hAnsi="Times New Roman" w:cs="Times New Roman"/>
          <w:sz w:val="26"/>
          <w:szCs w:val="26"/>
        </w:rPr>
      </w:pPr>
      <w:ins w:id="129" w:author="Unknown">
        <w:r w:rsidRPr="00124492">
          <w:rPr>
            <w:rFonts w:ascii="Times New Roman" w:eastAsia="Times New Roman" w:hAnsi="Times New Roman" w:cs="Times New Roman"/>
            <w:b/>
            <w:bCs/>
            <w:sz w:val="26"/>
            <w:szCs w:val="26"/>
          </w:rPr>
          <w:t>31. </w:t>
        </w:r>
        <w:r w:rsidRPr="00124492">
          <w:rPr>
            <w:rFonts w:ascii="Times New Roman" w:eastAsia="Times New Roman" w:hAnsi="Times New Roman" w:cs="Times New Roman"/>
            <w:sz w:val="26"/>
            <w:szCs w:val="26"/>
          </w:rPr>
          <w:t>Write a program in C to display the pattern like a diamond.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0" w:author="Unknown"/>
          <w:rFonts w:ascii="Courier New" w:eastAsia="Times New Roman" w:hAnsi="Courier New" w:cs="Courier New"/>
          <w:sz w:val="20"/>
          <w:szCs w:val="20"/>
        </w:rPr>
      </w:pPr>
      <w:ins w:id="131" w:author="Unknown">
        <w:r w:rsidRPr="00124492">
          <w:rPr>
            <w:rFonts w:ascii="Courier New" w:eastAsia="Times New Roman" w:hAnsi="Courier New" w:cs="Courier New"/>
            <w:sz w:val="20"/>
            <w:szCs w:val="20"/>
          </w:rPr>
          <w:t xml:space="preserve">    *</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2" w:author="Unknown"/>
          <w:rFonts w:ascii="Courier New" w:eastAsia="Times New Roman" w:hAnsi="Courier New" w:cs="Courier New"/>
          <w:sz w:val="20"/>
          <w:szCs w:val="20"/>
        </w:rPr>
      </w:pPr>
      <w:ins w:id="133" w:author="Unknown">
        <w:r w:rsidRPr="00124492">
          <w:rPr>
            <w:rFonts w:ascii="Courier New" w:eastAsia="Times New Roman" w:hAnsi="Courier New" w:cs="Courier New"/>
            <w:sz w:val="20"/>
            <w:szCs w:val="20"/>
          </w:rPr>
          <w:t xml:space="preserve">   *** </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4" w:author="Unknown"/>
          <w:rFonts w:ascii="Courier New" w:eastAsia="Times New Roman" w:hAnsi="Courier New" w:cs="Courier New"/>
          <w:sz w:val="20"/>
          <w:szCs w:val="20"/>
        </w:rPr>
      </w:pPr>
      <w:ins w:id="135" w:author="Unknown">
        <w:r w:rsidRPr="00124492">
          <w:rPr>
            <w:rFonts w:ascii="Courier New" w:eastAsia="Times New Roman" w:hAnsi="Courier New" w:cs="Courier New"/>
            <w:sz w:val="20"/>
            <w:szCs w:val="20"/>
          </w:rPr>
          <w:t xml:space="preserve">  *****</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6" w:author="Unknown"/>
          <w:rFonts w:ascii="Courier New" w:eastAsia="Times New Roman" w:hAnsi="Courier New" w:cs="Courier New"/>
          <w:sz w:val="20"/>
          <w:szCs w:val="20"/>
        </w:rPr>
      </w:pPr>
      <w:ins w:id="137" w:author="Unknown">
        <w:r w:rsidRPr="00124492">
          <w:rPr>
            <w:rFonts w:ascii="Courier New" w:eastAsia="Times New Roman" w:hAnsi="Courier New" w:cs="Courier New"/>
            <w:sz w:val="20"/>
            <w:szCs w:val="20"/>
          </w:rPr>
          <w:t xml:space="preserve"> *******</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8" w:author="Unknown"/>
          <w:rFonts w:ascii="Courier New" w:eastAsia="Times New Roman" w:hAnsi="Courier New" w:cs="Courier New"/>
          <w:sz w:val="20"/>
          <w:szCs w:val="20"/>
        </w:rPr>
      </w:pPr>
      <w:ins w:id="139" w:author="Unknown">
        <w:r w:rsidRPr="00124492">
          <w:rPr>
            <w:rFonts w:ascii="Courier New" w:eastAsia="Times New Roman" w:hAnsi="Courier New" w:cs="Courier New"/>
            <w:sz w:val="20"/>
            <w:szCs w:val="20"/>
          </w:rPr>
          <w:lastRenderedPageBreak/>
          <w:t xml:space="preserve">********* </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0" w:author="Unknown"/>
          <w:rFonts w:ascii="Courier New" w:eastAsia="Times New Roman" w:hAnsi="Courier New" w:cs="Courier New"/>
          <w:sz w:val="20"/>
          <w:szCs w:val="20"/>
        </w:rPr>
      </w:pPr>
      <w:ins w:id="141" w:author="Unknown">
        <w:r w:rsidRPr="00124492">
          <w:rPr>
            <w:rFonts w:ascii="Courier New" w:eastAsia="Times New Roman" w:hAnsi="Courier New" w:cs="Courier New"/>
            <w:sz w:val="20"/>
            <w:szCs w:val="20"/>
          </w:rPr>
          <w:t xml:space="preserve"> *******</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2" w:author="Unknown"/>
          <w:rFonts w:ascii="Courier New" w:eastAsia="Times New Roman" w:hAnsi="Courier New" w:cs="Courier New"/>
          <w:sz w:val="20"/>
          <w:szCs w:val="20"/>
        </w:rPr>
      </w:pPr>
      <w:ins w:id="143" w:author="Unknown">
        <w:r w:rsidRPr="00124492">
          <w:rPr>
            <w:rFonts w:ascii="Courier New" w:eastAsia="Times New Roman" w:hAnsi="Courier New" w:cs="Courier New"/>
            <w:sz w:val="20"/>
            <w:szCs w:val="20"/>
          </w:rPr>
          <w:t xml:space="preserve">  *****</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4" w:author="Unknown"/>
          <w:rFonts w:ascii="Courier New" w:eastAsia="Times New Roman" w:hAnsi="Courier New" w:cs="Courier New"/>
          <w:sz w:val="20"/>
          <w:szCs w:val="20"/>
        </w:rPr>
      </w:pPr>
      <w:ins w:id="145" w:author="Unknown">
        <w:r w:rsidRPr="00124492">
          <w:rPr>
            <w:rFonts w:ascii="Courier New" w:eastAsia="Times New Roman" w:hAnsi="Courier New" w:cs="Courier New"/>
            <w:sz w:val="20"/>
            <w:szCs w:val="20"/>
          </w:rPr>
          <w:t xml:space="preserve">   ***</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6" w:author="Unknown"/>
          <w:rFonts w:ascii="Courier New" w:eastAsia="Times New Roman" w:hAnsi="Courier New" w:cs="Courier New"/>
          <w:sz w:val="20"/>
          <w:szCs w:val="20"/>
        </w:rPr>
      </w:pPr>
      <w:ins w:id="147" w:author="Unknown">
        <w:r w:rsidRPr="00124492">
          <w:rPr>
            <w:rFonts w:ascii="Courier New" w:eastAsia="Times New Roman" w:hAnsi="Courier New" w:cs="Courier New"/>
            <w:sz w:val="20"/>
            <w:szCs w:val="20"/>
          </w:rPr>
          <w:t xml:space="preserve">    * </w:t>
        </w:r>
      </w:ins>
    </w:p>
    <w:p w:rsidR="00124492" w:rsidRPr="00124492" w:rsidRDefault="00124492" w:rsidP="00124492">
      <w:pPr>
        <w:spacing w:after="240" w:line="360" w:lineRule="atLeast"/>
        <w:rPr>
          <w:ins w:id="148" w:author="Unknown"/>
          <w:rFonts w:ascii="Times New Roman" w:eastAsia="Times New Roman" w:hAnsi="Times New Roman" w:cs="Times New Roman"/>
          <w:sz w:val="26"/>
          <w:szCs w:val="26"/>
        </w:rPr>
      </w:pPr>
      <w:ins w:id="149" w:author="Unknown">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"https://www.w3resource.com/c-programming-exercises/for-loop/c-for-loop-exercises-31.php"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150" w:author="Unknown"/>
          <w:rFonts w:ascii="Times New Roman" w:eastAsia="Times New Roman" w:hAnsi="Times New Roman" w:cs="Times New Roman"/>
          <w:sz w:val="26"/>
          <w:szCs w:val="26"/>
        </w:rPr>
      </w:pPr>
      <w:ins w:id="151" w:author="Unknown">
        <w:r w:rsidRPr="00124492">
          <w:rPr>
            <w:rFonts w:ascii="Times New Roman" w:eastAsia="Times New Roman" w:hAnsi="Times New Roman" w:cs="Times New Roman"/>
            <w:b/>
            <w:bCs/>
            <w:sz w:val="26"/>
            <w:szCs w:val="26"/>
          </w:rPr>
          <w:t>32. </w:t>
        </w:r>
        <w:r w:rsidRPr="00124492">
          <w:rPr>
            <w:rFonts w:ascii="Times New Roman" w:eastAsia="Times New Roman" w:hAnsi="Times New Roman" w:cs="Times New Roman"/>
            <w:sz w:val="26"/>
            <w:szCs w:val="26"/>
          </w:rPr>
          <w:t xml:space="preserve">Write a C program to determine whether a given number is </w:t>
        </w:r>
        <w:proofErr w:type="gramStart"/>
        <w:r w:rsidRPr="00124492">
          <w:rPr>
            <w:rFonts w:ascii="Times New Roman" w:eastAsia="Times New Roman" w:hAnsi="Times New Roman" w:cs="Times New Roman"/>
            <w:sz w:val="26"/>
            <w:szCs w:val="26"/>
          </w:rPr>
          <w:t>prime</w:t>
        </w:r>
        <w:proofErr w:type="gramEnd"/>
        <w:r w:rsidRPr="00124492">
          <w:rPr>
            <w:rFonts w:ascii="Times New Roman" w:eastAsia="Times New Roman" w:hAnsi="Times New Roman" w:cs="Times New Roman"/>
            <w:sz w:val="26"/>
            <w:szCs w:val="26"/>
          </w:rPr>
          <w:t xml:space="preserve"> or not.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t> </w:t>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a number: 13</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13 is a prime number.</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"https://www.w3resource.com/c-programming-exercises/for-loop/c-for-loop-exercises-32.php"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152" w:author="Unknown"/>
          <w:rFonts w:ascii="Times New Roman" w:eastAsia="Times New Roman" w:hAnsi="Times New Roman" w:cs="Times New Roman"/>
          <w:sz w:val="26"/>
          <w:szCs w:val="26"/>
        </w:rPr>
      </w:pPr>
      <w:ins w:id="153" w:author="Unknown">
        <w:r w:rsidRPr="00124492">
          <w:rPr>
            <w:rFonts w:ascii="Times New Roman" w:eastAsia="Times New Roman" w:hAnsi="Times New Roman" w:cs="Times New Roman"/>
            <w:b/>
            <w:bCs/>
            <w:sz w:val="26"/>
            <w:szCs w:val="26"/>
          </w:rPr>
          <w:t>33. </w:t>
        </w:r>
        <w:r w:rsidRPr="00124492">
          <w:rPr>
            <w:rFonts w:ascii="Times New Roman" w:eastAsia="Times New Roman" w:hAnsi="Times New Roman" w:cs="Times New Roman"/>
            <w:sz w:val="26"/>
            <w:szCs w:val="26"/>
          </w:rPr>
          <w:t>Write a C program to display Pascal's triangle.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t> </w:t>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number of rows: 5</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4" w:author="Unknown"/>
          <w:rFonts w:ascii="Courier New" w:eastAsia="Times New Roman" w:hAnsi="Courier New" w:cs="Courier New"/>
          <w:sz w:val="20"/>
          <w:szCs w:val="20"/>
        </w:rPr>
      </w:pPr>
      <w:ins w:id="155" w:author="Unknown">
        <w:r w:rsidRPr="00124492">
          <w:rPr>
            <w:rFonts w:ascii="Courier New" w:eastAsia="Times New Roman" w:hAnsi="Courier New" w:cs="Courier New"/>
            <w:sz w:val="20"/>
            <w:szCs w:val="20"/>
          </w:rPr>
          <w:t xml:space="preserve">        1</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6" w:author="Unknown"/>
          <w:rFonts w:ascii="Courier New" w:eastAsia="Times New Roman" w:hAnsi="Courier New" w:cs="Courier New"/>
          <w:sz w:val="20"/>
          <w:szCs w:val="20"/>
        </w:rPr>
      </w:pPr>
      <w:ins w:id="157" w:author="Unknown">
        <w:r w:rsidRPr="00124492">
          <w:rPr>
            <w:rFonts w:ascii="Courier New" w:eastAsia="Times New Roman" w:hAnsi="Courier New" w:cs="Courier New"/>
            <w:sz w:val="20"/>
            <w:szCs w:val="20"/>
          </w:rPr>
          <w:t xml:space="preserve">      1   1 </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8" w:author="Unknown"/>
          <w:rFonts w:ascii="Courier New" w:eastAsia="Times New Roman" w:hAnsi="Courier New" w:cs="Courier New"/>
          <w:sz w:val="20"/>
          <w:szCs w:val="20"/>
        </w:rPr>
      </w:pPr>
      <w:ins w:id="159" w:author="Unknown">
        <w:r w:rsidRPr="00124492">
          <w:rPr>
            <w:rFonts w:ascii="Courier New" w:eastAsia="Times New Roman" w:hAnsi="Courier New" w:cs="Courier New"/>
            <w:sz w:val="20"/>
            <w:szCs w:val="20"/>
          </w:rPr>
          <w:t xml:space="preserve">    1   2   1 </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0" w:author="Unknown"/>
          <w:rFonts w:ascii="Courier New" w:eastAsia="Times New Roman" w:hAnsi="Courier New" w:cs="Courier New"/>
          <w:sz w:val="20"/>
          <w:szCs w:val="20"/>
        </w:rPr>
      </w:pPr>
      <w:ins w:id="161" w:author="Unknown">
        <w:r w:rsidRPr="00124492">
          <w:rPr>
            <w:rFonts w:ascii="Courier New" w:eastAsia="Times New Roman" w:hAnsi="Courier New" w:cs="Courier New"/>
            <w:sz w:val="20"/>
            <w:szCs w:val="20"/>
          </w:rPr>
          <w:t xml:space="preserve">  1   3   3   1</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2" w:author="Unknown"/>
          <w:rFonts w:ascii="Courier New" w:eastAsia="Times New Roman" w:hAnsi="Courier New" w:cs="Courier New"/>
          <w:sz w:val="20"/>
          <w:szCs w:val="20"/>
        </w:rPr>
      </w:pPr>
      <w:ins w:id="163" w:author="Unknown">
        <w:r w:rsidRPr="00124492">
          <w:rPr>
            <w:rFonts w:ascii="Courier New" w:eastAsia="Times New Roman" w:hAnsi="Courier New" w:cs="Courier New"/>
            <w:sz w:val="20"/>
            <w:szCs w:val="20"/>
          </w:rPr>
          <w:t xml:space="preserve">1   4   6   4   1 </w:t>
        </w:r>
      </w:ins>
    </w:p>
    <w:p w:rsidR="00124492" w:rsidRPr="00124492" w:rsidRDefault="00124492" w:rsidP="00124492">
      <w:pPr>
        <w:spacing w:after="0" w:line="240" w:lineRule="auto"/>
        <w:rPr>
          <w:ins w:id="164" w:author="Unknown"/>
          <w:rFonts w:ascii="Times New Roman" w:eastAsia="Times New Roman" w:hAnsi="Times New Roman" w:cs="Times New Roman"/>
          <w:sz w:val="24"/>
          <w:szCs w:val="24"/>
        </w:rPr>
      </w:pPr>
      <w:ins w:id="165" w:author="Unknown">
        <w:r w:rsidRPr="00124492">
          <w:rPr>
            <w:rFonts w:ascii="Times New Roman" w:eastAsia="Times New Roman" w:hAnsi="Times New Roman" w:cs="Times New Roman"/>
            <w:sz w:val="24"/>
            <w:szCs w:val="24"/>
          </w:rPr>
          <w:fldChar w:fldCharType="begin"/>
        </w:r>
        <w:r w:rsidRPr="00124492">
          <w:rPr>
            <w:rFonts w:ascii="Times New Roman" w:eastAsia="Times New Roman" w:hAnsi="Times New Roman" w:cs="Times New Roman"/>
            <w:sz w:val="24"/>
            <w:szCs w:val="24"/>
          </w:rPr>
          <w:instrText xml:space="preserve"> HYPERLINK "https://www.w3resource.com/c-programming-exercises/for-loop/c-for-loop-exercises-33.php" \t "_blank" </w:instrText>
        </w:r>
        <w:r w:rsidRPr="00124492">
          <w:rPr>
            <w:rFonts w:ascii="Times New Roman" w:eastAsia="Times New Roman" w:hAnsi="Times New Roman" w:cs="Times New Roman"/>
            <w:sz w:val="24"/>
            <w:szCs w:val="24"/>
          </w:rPr>
          <w:fldChar w:fldCharType="separate"/>
        </w:r>
        <w:r w:rsidRPr="00124492">
          <w:rPr>
            <w:rFonts w:ascii="Times New Roman" w:eastAsia="Times New Roman" w:hAnsi="Times New Roman" w:cs="Times New Roman"/>
            <w:color w:val="448AFF"/>
            <w:sz w:val="24"/>
            <w:szCs w:val="24"/>
            <w:u w:val="single"/>
          </w:rPr>
          <w:t>Click me to see the solution</w:t>
        </w:r>
        <w:r w:rsidRPr="00124492">
          <w:rPr>
            <w:rFonts w:ascii="Times New Roman" w:eastAsia="Times New Roman" w:hAnsi="Times New Roman" w:cs="Times New Roman"/>
            <w:sz w:val="24"/>
            <w:szCs w:val="24"/>
          </w:rPr>
          <w:fldChar w:fldCharType="end"/>
        </w:r>
      </w:ins>
    </w:p>
    <w:p w:rsidR="00124492" w:rsidRPr="00124492" w:rsidRDefault="00124492" w:rsidP="00124492">
      <w:pPr>
        <w:spacing w:after="240" w:line="360" w:lineRule="atLeast"/>
        <w:rPr>
          <w:ins w:id="166" w:author="Unknown"/>
          <w:rFonts w:ascii="Times New Roman" w:eastAsia="Times New Roman" w:hAnsi="Times New Roman" w:cs="Times New Roman"/>
          <w:sz w:val="26"/>
          <w:szCs w:val="26"/>
        </w:rPr>
      </w:pPr>
      <w:ins w:id="167" w:author="Unknown">
        <w:r w:rsidRPr="00124492">
          <w:rPr>
            <w:rFonts w:ascii="Times New Roman" w:eastAsia="Times New Roman" w:hAnsi="Times New Roman" w:cs="Times New Roman"/>
            <w:b/>
            <w:bCs/>
            <w:sz w:val="26"/>
            <w:szCs w:val="26"/>
          </w:rPr>
          <w:t>34. </w:t>
        </w:r>
        <w:r w:rsidRPr="00124492">
          <w:rPr>
            <w:rFonts w:ascii="Times New Roman" w:eastAsia="Times New Roman" w:hAnsi="Times New Roman" w:cs="Times New Roman"/>
            <w:sz w:val="26"/>
            <w:szCs w:val="26"/>
          </w:rPr>
          <w:t>Write a program in C to find the prime numbers within a range of numbers.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starting number of range: 1</w:t>
        </w:r>
        <w:r w:rsidRPr="00124492">
          <w:rPr>
            <w:rFonts w:ascii="Times New Roman" w:eastAsia="Times New Roman" w:hAnsi="Times New Roman" w:cs="Times New Roman"/>
            <w:sz w:val="26"/>
            <w:szCs w:val="26"/>
          </w:rPr>
          <w:br/>
          <w:t>Input ending number of range : 50</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The prime number between 1 and 50 are :</w:t>
        </w:r>
        <w:r w:rsidRPr="00124492">
          <w:rPr>
            <w:rFonts w:ascii="Times New Roman" w:eastAsia="Times New Roman" w:hAnsi="Times New Roman" w:cs="Times New Roman"/>
            <w:sz w:val="26"/>
            <w:szCs w:val="26"/>
          </w:rPr>
          <w:br/>
          <w:t>2 3 5 7 11 13 17 19 23 29 31 37 41 43 47</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"https://www.w3resource.com/c-programming-exercises/for-loop/c-for-loop-exercises-34.php"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168" w:author="Unknown"/>
          <w:rFonts w:ascii="Times New Roman" w:eastAsia="Times New Roman" w:hAnsi="Times New Roman" w:cs="Times New Roman"/>
          <w:sz w:val="26"/>
          <w:szCs w:val="26"/>
        </w:rPr>
      </w:pPr>
      <w:ins w:id="169" w:author="Unknown">
        <w:r w:rsidRPr="00124492">
          <w:rPr>
            <w:rFonts w:ascii="Times New Roman" w:eastAsia="Times New Roman" w:hAnsi="Times New Roman" w:cs="Times New Roman"/>
            <w:b/>
            <w:bCs/>
            <w:sz w:val="26"/>
            <w:szCs w:val="26"/>
          </w:rPr>
          <w:t>35. </w:t>
        </w:r>
        <w:r w:rsidRPr="00124492">
          <w:rPr>
            <w:rFonts w:ascii="Times New Roman" w:eastAsia="Times New Roman" w:hAnsi="Times New Roman" w:cs="Times New Roman"/>
            <w:sz w:val="26"/>
            <w:szCs w:val="26"/>
          </w:rPr>
          <w:t xml:space="preserve">Write a program in C to display the first </w:t>
        </w:r>
        <w:proofErr w:type="spellStart"/>
        <w:r w:rsidRPr="00124492">
          <w:rPr>
            <w:rFonts w:ascii="Times New Roman" w:eastAsia="Times New Roman" w:hAnsi="Times New Roman" w:cs="Times New Roman"/>
            <w:sz w:val="26"/>
            <w:szCs w:val="26"/>
          </w:rPr>
          <w:t>n</w:t>
        </w:r>
        <w:proofErr w:type="spellEnd"/>
        <w:r w:rsidRPr="00124492">
          <w:rPr>
            <w:rFonts w:ascii="Times New Roman" w:eastAsia="Times New Roman" w:hAnsi="Times New Roman" w:cs="Times New Roman"/>
            <w:sz w:val="26"/>
            <w:szCs w:val="26"/>
          </w:rPr>
          <w:t xml:space="preserve"> terms of Fibonacci series.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t xml:space="preserve">Fibonacci series 0 1 2 3 5 8 </w:t>
        </w:r>
        <w:proofErr w:type="gramStart"/>
        <w:r w:rsidRPr="00124492">
          <w:rPr>
            <w:rFonts w:ascii="Times New Roman" w:eastAsia="Times New Roman" w:hAnsi="Times New Roman" w:cs="Times New Roman"/>
            <w:sz w:val="26"/>
            <w:szCs w:val="26"/>
          </w:rPr>
          <w:t>13 .....</w:t>
        </w:r>
        <w:proofErr w:type="gramEnd"/>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number of terms to display : 10</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lastRenderedPageBreak/>
          <w:t xml:space="preserve">Here is the Fibonacci series </w:t>
        </w:r>
        <w:proofErr w:type="spellStart"/>
        <w:r w:rsidRPr="00124492">
          <w:rPr>
            <w:rFonts w:ascii="Times New Roman" w:eastAsia="Times New Roman" w:hAnsi="Times New Roman" w:cs="Times New Roman"/>
            <w:sz w:val="26"/>
            <w:szCs w:val="26"/>
          </w:rPr>
          <w:t>upto</w:t>
        </w:r>
        <w:proofErr w:type="spellEnd"/>
        <w:r w:rsidRPr="00124492">
          <w:rPr>
            <w:rFonts w:ascii="Times New Roman" w:eastAsia="Times New Roman" w:hAnsi="Times New Roman" w:cs="Times New Roman"/>
            <w:sz w:val="26"/>
            <w:szCs w:val="26"/>
          </w:rPr>
          <w:t xml:space="preserve"> to 10 terms :</w:t>
        </w:r>
        <w:r w:rsidRPr="00124492">
          <w:rPr>
            <w:rFonts w:ascii="Times New Roman" w:eastAsia="Times New Roman" w:hAnsi="Times New Roman" w:cs="Times New Roman"/>
            <w:sz w:val="26"/>
            <w:szCs w:val="26"/>
          </w:rPr>
          <w:br/>
          <w:t>0 1 1 2 3 5 8 13 21 34</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"https://www.w3resource.com/c-programming-exercises/for-loop/c-for-loop-exercises-35.php"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170" w:author="Unknown"/>
          <w:rFonts w:ascii="Times New Roman" w:eastAsia="Times New Roman" w:hAnsi="Times New Roman" w:cs="Times New Roman"/>
          <w:sz w:val="26"/>
          <w:szCs w:val="26"/>
        </w:rPr>
      </w:pPr>
      <w:ins w:id="171" w:author="Unknown">
        <w:r w:rsidRPr="00124492">
          <w:rPr>
            <w:rFonts w:ascii="Times New Roman" w:eastAsia="Times New Roman" w:hAnsi="Times New Roman" w:cs="Times New Roman"/>
            <w:b/>
            <w:bCs/>
            <w:sz w:val="26"/>
            <w:szCs w:val="26"/>
          </w:rPr>
          <w:t>36. </w:t>
        </w:r>
        <w:r w:rsidRPr="00124492">
          <w:rPr>
            <w:rFonts w:ascii="Times New Roman" w:eastAsia="Times New Roman" w:hAnsi="Times New Roman" w:cs="Times New Roman"/>
            <w:sz w:val="26"/>
            <w:szCs w:val="26"/>
          </w:rPr>
          <w:t xml:space="preserve">Write a program in C to display </w:t>
        </w:r>
        <w:proofErr w:type="gramStart"/>
        <w:r w:rsidRPr="00124492">
          <w:rPr>
            <w:rFonts w:ascii="Times New Roman" w:eastAsia="Times New Roman" w:hAnsi="Times New Roman" w:cs="Times New Roman"/>
            <w:sz w:val="26"/>
            <w:szCs w:val="26"/>
          </w:rPr>
          <w:t>the such</w:t>
        </w:r>
        <w:proofErr w:type="gramEnd"/>
        <w:r w:rsidRPr="00124492">
          <w:rPr>
            <w:rFonts w:ascii="Times New Roman" w:eastAsia="Times New Roman" w:hAnsi="Times New Roman" w:cs="Times New Roman"/>
            <w:sz w:val="26"/>
            <w:szCs w:val="26"/>
          </w:rPr>
          <w:t xml:space="preserve"> a pattern for n number of rows using a number which will start with the number 1 and the first and a last number of each row will be 1.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2" w:author="Unknown"/>
          <w:rFonts w:ascii="Courier New" w:eastAsia="Times New Roman" w:hAnsi="Courier New" w:cs="Courier New"/>
          <w:sz w:val="20"/>
          <w:szCs w:val="20"/>
        </w:rPr>
      </w:pPr>
      <w:ins w:id="173" w:author="Unknown">
        <w:r w:rsidRPr="00124492">
          <w:rPr>
            <w:rFonts w:ascii="Courier New" w:eastAsia="Times New Roman" w:hAnsi="Courier New" w:cs="Courier New"/>
            <w:sz w:val="20"/>
            <w:szCs w:val="20"/>
          </w:rPr>
          <w:t xml:space="preserve">  1</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4" w:author="Unknown"/>
          <w:rFonts w:ascii="Courier New" w:eastAsia="Times New Roman" w:hAnsi="Courier New" w:cs="Courier New"/>
          <w:sz w:val="20"/>
          <w:szCs w:val="20"/>
        </w:rPr>
      </w:pPr>
      <w:ins w:id="175" w:author="Unknown">
        <w:r w:rsidRPr="00124492">
          <w:rPr>
            <w:rFonts w:ascii="Courier New" w:eastAsia="Times New Roman" w:hAnsi="Courier New" w:cs="Courier New"/>
            <w:sz w:val="20"/>
            <w:szCs w:val="20"/>
          </w:rPr>
          <w:t xml:space="preserve"> 121</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6" w:author="Unknown"/>
          <w:rFonts w:ascii="Courier New" w:eastAsia="Times New Roman" w:hAnsi="Courier New" w:cs="Courier New"/>
          <w:sz w:val="20"/>
          <w:szCs w:val="20"/>
        </w:rPr>
      </w:pPr>
      <w:ins w:id="177" w:author="Unknown">
        <w:r w:rsidRPr="00124492">
          <w:rPr>
            <w:rFonts w:ascii="Courier New" w:eastAsia="Times New Roman" w:hAnsi="Courier New" w:cs="Courier New"/>
            <w:sz w:val="20"/>
            <w:szCs w:val="20"/>
          </w:rPr>
          <w:t>12321</w:t>
        </w:r>
      </w:ins>
    </w:p>
    <w:p w:rsidR="00124492" w:rsidRPr="00124492" w:rsidRDefault="00124492" w:rsidP="00124492">
      <w:pPr>
        <w:spacing w:after="0" w:line="240" w:lineRule="auto"/>
        <w:rPr>
          <w:ins w:id="178" w:author="Unknown"/>
          <w:rFonts w:ascii="Times New Roman" w:eastAsia="Times New Roman" w:hAnsi="Times New Roman" w:cs="Times New Roman"/>
          <w:sz w:val="24"/>
          <w:szCs w:val="24"/>
        </w:rPr>
      </w:pPr>
      <w:ins w:id="179" w:author="Unknown">
        <w:r w:rsidRPr="00124492">
          <w:rPr>
            <w:rFonts w:ascii="Times New Roman" w:eastAsia="Times New Roman" w:hAnsi="Times New Roman" w:cs="Times New Roman"/>
            <w:sz w:val="24"/>
            <w:szCs w:val="24"/>
          </w:rPr>
          <w:fldChar w:fldCharType="begin"/>
        </w:r>
        <w:r w:rsidRPr="00124492">
          <w:rPr>
            <w:rFonts w:ascii="Times New Roman" w:eastAsia="Times New Roman" w:hAnsi="Times New Roman" w:cs="Times New Roman"/>
            <w:sz w:val="24"/>
            <w:szCs w:val="24"/>
          </w:rPr>
          <w:instrText xml:space="preserve"> HYPERLINK "https://www.w3resource.com/c-programming-exercises/for-loop/c-for-loop-exercises-36.php" \t "_blank" </w:instrText>
        </w:r>
        <w:r w:rsidRPr="00124492">
          <w:rPr>
            <w:rFonts w:ascii="Times New Roman" w:eastAsia="Times New Roman" w:hAnsi="Times New Roman" w:cs="Times New Roman"/>
            <w:sz w:val="24"/>
            <w:szCs w:val="24"/>
          </w:rPr>
          <w:fldChar w:fldCharType="separate"/>
        </w:r>
        <w:r w:rsidRPr="00124492">
          <w:rPr>
            <w:rFonts w:ascii="Times New Roman" w:eastAsia="Times New Roman" w:hAnsi="Times New Roman" w:cs="Times New Roman"/>
            <w:color w:val="448AFF"/>
            <w:sz w:val="24"/>
            <w:szCs w:val="24"/>
            <w:u w:val="single"/>
          </w:rPr>
          <w:t>Click me to see the solution</w:t>
        </w:r>
        <w:r w:rsidRPr="00124492">
          <w:rPr>
            <w:rFonts w:ascii="Times New Roman" w:eastAsia="Times New Roman" w:hAnsi="Times New Roman" w:cs="Times New Roman"/>
            <w:sz w:val="24"/>
            <w:szCs w:val="24"/>
          </w:rPr>
          <w:fldChar w:fldCharType="end"/>
        </w:r>
      </w:ins>
    </w:p>
    <w:p w:rsidR="00124492" w:rsidRPr="00124492" w:rsidRDefault="00124492" w:rsidP="00124492">
      <w:pPr>
        <w:spacing w:after="240" w:line="360" w:lineRule="atLeast"/>
        <w:rPr>
          <w:ins w:id="180" w:author="Unknown"/>
          <w:rFonts w:ascii="Times New Roman" w:eastAsia="Times New Roman" w:hAnsi="Times New Roman" w:cs="Times New Roman"/>
          <w:sz w:val="26"/>
          <w:szCs w:val="26"/>
        </w:rPr>
      </w:pPr>
      <w:ins w:id="181" w:author="Unknown">
        <w:r w:rsidRPr="00124492">
          <w:rPr>
            <w:rFonts w:ascii="Times New Roman" w:eastAsia="Times New Roman" w:hAnsi="Times New Roman" w:cs="Times New Roman"/>
            <w:b/>
            <w:bCs/>
            <w:sz w:val="26"/>
            <w:szCs w:val="26"/>
          </w:rPr>
          <w:t>37. </w:t>
        </w:r>
        <w:r w:rsidRPr="00124492">
          <w:rPr>
            <w:rFonts w:ascii="Times New Roman" w:eastAsia="Times New Roman" w:hAnsi="Times New Roman" w:cs="Times New Roman"/>
            <w:sz w:val="26"/>
            <w:szCs w:val="26"/>
          </w:rPr>
          <w:t>Write a program in C to display the number in reverse order.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a number: 12345</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The number in reverse order is : 54321</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"https://www.w3resource.com/c-programming-exercises/for-loop/c-for-loop-exercises-37.php"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182" w:author="Unknown"/>
          <w:rFonts w:ascii="Times New Roman" w:eastAsia="Times New Roman" w:hAnsi="Times New Roman" w:cs="Times New Roman"/>
          <w:sz w:val="26"/>
          <w:szCs w:val="26"/>
        </w:rPr>
      </w:pPr>
      <w:ins w:id="183" w:author="Unknown">
        <w:r w:rsidRPr="00124492">
          <w:rPr>
            <w:rFonts w:ascii="Times New Roman" w:eastAsia="Times New Roman" w:hAnsi="Times New Roman" w:cs="Times New Roman"/>
            <w:b/>
            <w:bCs/>
            <w:sz w:val="26"/>
            <w:szCs w:val="26"/>
          </w:rPr>
          <w:t>38. </w:t>
        </w:r>
        <w:r w:rsidRPr="00124492">
          <w:rPr>
            <w:rFonts w:ascii="Times New Roman" w:eastAsia="Times New Roman" w:hAnsi="Times New Roman" w:cs="Times New Roman"/>
            <w:sz w:val="26"/>
            <w:szCs w:val="26"/>
          </w:rPr>
          <w:t>Write a program in C to check whether a number is a palindrome or not.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a number: 121</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121 is a palindrome number.</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"https://www.w3resource.com/c-programming-exercises/for-loop/c-for-loop-exercises-38.php"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184" w:author="Unknown"/>
          <w:rFonts w:ascii="Times New Roman" w:eastAsia="Times New Roman" w:hAnsi="Times New Roman" w:cs="Times New Roman"/>
          <w:sz w:val="26"/>
          <w:szCs w:val="26"/>
        </w:rPr>
      </w:pPr>
      <w:ins w:id="185" w:author="Unknown">
        <w:r w:rsidRPr="00124492">
          <w:rPr>
            <w:rFonts w:ascii="Times New Roman" w:eastAsia="Times New Roman" w:hAnsi="Times New Roman" w:cs="Times New Roman"/>
            <w:b/>
            <w:bCs/>
            <w:sz w:val="26"/>
            <w:szCs w:val="26"/>
          </w:rPr>
          <w:t>39. </w:t>
        </w:r>
        <w:r w:rsidRPr="00124492">
          <w:rPr>
            <w:rFonts w:ascii="Times New Roman" w:eastAsia="Times New Roman" w:hAnsi="Times New Roman" w:cs="Times New Roman"/>
            <w:sz w:val="26"/>
            <w:szCs w:val="26"/>
          </w:rPr>
          <w:t xml:space="preserve">Write a program in C to find the number and sum of all </w:t>
        </w:r>
        <w:proofErr w:type="gramStart"/>
        <w:r w:rsidRPr="00124492">
          <w:rPr>
            <w:rFonts w:ascii="Times New Roman" w:eastAsia="Times New Roman" w:hAnsi="Times New Roman" w:cs="Times New Roman"/>
            <w:sz w:val="26"/>
            <w:szCs w:val="26"/>
          </w:rPr>
          <w:t>integer</w:t>
        </w:r>
        <w:proofErr w:type="gramEnd"/>
        <w:r w:rsidRPr="00124492">
          <w:rPr>
            <w:rFonts w:ascii="Times New Roman" w:eastAsia="Times New Roman" w:hAnsi="Times New Roman" w:cs="Times New Roman"/>
            <w:sz w:val="26"/>
            <w:szCs w:val="26"/>
          </w:rPr>
          <w:t xml:space="preserve"> between 100 and 200 which are divisible by 9.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proofErr w:type="gramEnd"/>
        <w:r w:rsidRPr="00124492">
          <w:rPr>
            <w:rFonts w:ascii="Times New Roman" w:eastAsia="Times New Roman" w:hAnsi="Times New Roman" w:cs="Times New Roman"/>
            <w:sz w:val="26"/>
            <w:szCs w:val="26"/>
          </w:rPr>
          <w:br/>
          <w:t>Numbers between 100 and 200, divisible by 9 :</w:t>
        </w:r>
        <w:r w:rsidRPr="00124492">
          <w:rPr>
            <w:rFonts w:ascii="Times New Roman" w:eastAsia="Times New Roman" w:hAnsi="Times New Roman" w:cs="Times New Roman"/>
            <w:sz w:val="26"/>
            <w:szCs w:val="26"/>
          </w:rPr>
          <w:br/>
          <w:t>108 117 126 135 144 153 162 171 180 189 198</w:t>
        </w:r>
        <w:r w:rsidRPr="00124492">
          <w:rPr>
            <w:rFonts w:ascii="Times New Roman" w:eastAsia="Times New Roman" w:hAnsi="Times New Roman" w:cs="Times New Roman"/>
            <w:sz w:val="26"/>
            <w:szCs w:val="26"/>
          </w:rPr>
          <w:br/>
          <w:t>The sum : 1683</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"https://www.w3resource.com/c-programming-exercises/for-loop/c-for-loop-exercises-39.php"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186" w:author="Unknown"/>
          <w:rFonts w:ascii="Times New Roman" w:eastAsia="Times New Roman" w:hAnsi="Times New Roman" w:cs="Times New Roman"/>
          <w:sz w:val="26"/>
          <w:szCs w:val="26"/>
        </w:rPr>
      </w:pPr>
      <w:ins w:id="187" w:author="Unknown">
        <w:r w:rsidRPr="00124492">
          <w:rPr>
            <w:rFonts w:ascii="Times New Roman" w:eastAsia="Times New Roman" w:hAnsi="Times New Roman" w:cs="Times New Roman"/>
            <w:b/>
            <w:bCs/>
            <w:sz w:val="26"/>
            <w:szCs w:val="26"/>
          </w:rPr>
          <w:t>40. </w:t>
        </w:r>
        <w:r w:rsidRPr="00124492">
          <w:rPr>
            <w:rFonts w:ascii="Times New Roman" w:eastAsia="Times New Roman" w:hAnsi="Times New Roman" w:cs="Times New Roman"/>
            <w:sz w:val="26"/>
            <w:szCs w:val="26"/>
          </w:rPr>
          <w:t>Write a C Program to display the pattern like pyramid using the alphabet.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8" w:author="Unknown"/>
          <w:rFonts w:ascii="Courier New" w:eastAsia="Times New Roman" w:hAnsi="Courier New" w:cs="Courier New"/>
          <w:sz w:val="20"/>
          <w:szCs w:val="20"/>
        </w:rPr>
      </w:pPr>
      <w:ins w:id="189" w:author="Unknown">
        <w:r w:rsidRPr="00124492">
          <w:rPr>
            <w:rFonts w:ascii="Courier New" w:eastAsia="Times New Roman" w:hAnsi="Courier New" w:cs="Courier New"/>
            <w:sz w:val="20"/>
            <w:szCs w:val="20"/>
          </w:rPr>
          <w:t xml:space="preserve">        A</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0" w:author="Unknown"/>
          <w:rFonts w:ascii="Courier New" w:eastAsia="Times New Roman" w:hAnsi="Courier New" w:cs="Courier New"/>
          <w:sz w:val="20"/>
          <w:szCs w:val="20"/>
        </w:rPr>
      </w:pPr>
      <w:ins w:id="191" w:author="Unknown">
        <w:r w:rsidRPr="00124492">
          <w:rPr>
            <w:rFonts w:ascii="Courier New" w:eastAsia="Times New Roman" w:hAnsi="Courier New" w:cs="Courier New"/>
            <w:sz w:val="20"/>
            <w:szCs w:val="20"/>
          </w:rPr>
          <w:t xml:space="preserve">      A B A </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2" w:author="Unknown"/>
          <w:rFonts w:ascii="Courier New" w:eastAsia="Times New Roman" w:hAnsi="Courier New" w:cs="Courier New"/>
          <w:sz w:val="20"/>
          <w:szCs w:val="20"/>
        </w:rPr>
      </w:pPr>
      <w:ins w:id="193" w:author="Unknown">
        <w:r w:rsidRPr="00124492">
          <w:rPr>
            <w:rFonts w:ascii="Courier New" w:eastAsia="Times New Roman" w:hAnsi="Courier New" w:cs="Courier New"/>
            <w:sz w:val="20"/>
            <w:szCs w:val="20"/>
          </w:rPr>
          <w:lastRenderedPageBreak/>
          <w:t xml:space="preserve">    A B C B A</w:t>
        </w:r>
      </w:ins>
    </w:p>
    <w:p w:rsidR="00124492" w:rsidRPr="00124492" w:rsidRDefault="00124492" w:rsidP="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4" w:author="Unknown"/>
          <w:rFonts w:ascii="Courier New" w:eastAsia="Times New Roman" w:hAnsi="Courier New" w:cs="Courier New"/>
          <w:sz w:val="20"/>
          <w:szCs w:val="20"/>
        </w:rPr>
      </w:pPr>
      <w:ins w:id="195" w:author="Unknown">
        <w:r w:rsidRPr="00124492">
          <w:rPr>
            <w:rFonts w:ascii="Courier New" w:eastAsia="Times New Roman" w:hAnsi="Courier New" w:cs="Courier New"/>
            <w:sz w:val="20"/>
            <w:szCs w:val="20"/>
          </w:rPr>
          <w:t xml:space="preserve">  A B C D C B A </w:t>
        </w:r>
      </w:ins>
    </w:p>
    <w:p w:rsidR="00124492" w:rsidRPr="00124492" w:rsidRDefault="00124492" w:rsidP="00124492">
      <w:pPr>
        <w:spacing w:after="240" w:line="360" w:lineRule="atLeast"/>
        <w:rPr>
          <w:ins w:id="196" w:author="Unknown"/>
          <w:rFonts w:ascii="Times New Roman" w:eastAsia="Times New Roman" w:hAnsi="Times New Roman" w:cs="Times New Roman"/>
          <w:sz w:val="26"/>
          <w:szCs w:val="26"/>
        </w:rPr>
      </w:pPr>
      <w:ins w:id="197" w:author="Unknown">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"https://www.w3resource.com/c-programming-exercises/for-loop/c-for-loop-exercises-40.php"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198" w:author="Unknown"/>
          <w:rFonts w:ascii="Times New Roman" w:eastAsia="Times New Roman" w:hAnsi="Times New Roman" w:cs="Times New Roman"/>
          <w:sz w:val="26"/>
          <w:szCs w:val="26"/>
        </w:rPr>
      </w:pPr>
      <w:ins w:id="199" w:author="Unknown">
        <w:r w:rsidRPr="00124492">
          <w:rPr>
            <w:rFonts w:ascii="Times New Roman" w:eastAsia="Times New Roman" w:hAnsi="Times New Roman" w:cs="Times New Roman"/>
            <w:b/>
            <w:bCs/>
            <w:sz w:val="26"/>
            <w:szCs w:val="26"/>
          </w:rPr>
          <w:t>41. </w:t>
        </w:r>
        <w:r w:rsidRPr="00124492">
          <w:rPr>
            <w:rFonts w:ascii="Times New Roman" w:eastAsia="Times New Roman" w:hAnsi="Times New Roman" w:cs="Times New Roman"/>
            <w:sz w:val="26"/>
            <w:szCs w:val="26"/>
          </w:rPr>
          <w:t>Write a program in C to convert a decimal number into binary without using an array.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a decimal number: 25</w:t>
        </w:r>
        <w:r w:rsidRPr="00124492">
          <w:rPr>
            <w:rFonts w:ascii="Times New Roman" w:eastAsia="Times New Roman" w:hAnsi="Times New Roman" w:cs="Times New Roman"/>
            <w:sz w:val="26"/>
            <w:szCs w:val="26"/>
          </w:rPr>
          <w:br/>
          <w:t>Binary number equivalent to said decimal number is: 0000000000000000000000000001 1001</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"https://www.w3resource.com/c-programming-exercises/for-loop/c-for-loop-exercises-41.php"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200" w:author="Unknown"/>
          <w:rFonts w:ascii="Times New Roman" w:eastAsia="Times New Roman" w:hAnsi="Times New Roman" w:cs="Times New Roman"/>
          <w:sz w:val="26"/>
          <w:szCs w:val="26"/>
        </w:rPr>
      </w:pPr>
      <w:ins w:id="201" w:author="Unknown">
        <w:r w:rsidRPr="00124492">
          <w:rPr>
            <w:rFonts w:ascii="Times New Roman" w:eastAsia="Times New Roman" w:hAnsi="Times New Roman" w:cs="Times New Roman"/>
            <w:b/>
            <w:bCs/>
            <w:sz w:val="26"/>
            <w:szCs w:val="26"/>
          </w:rPr>
          <w:t>42. </w:t>
        </w:r>
        <w:r w:rsidRPr="00124492">
          <w:rPr>
            <w:rFonts w:ascii="Times New Roman" w:eastAsia="Times New Roman" w:hAnsi="Times New Roman" w:cs="Times New Roman"/>
            <w:sz w:val="26"/>
            <w:szCs w:val="26"/>
          </w:rPr>
          <w:t>Write a program in C to convert a binary number into a decimal number without using array, function and while loop.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a binary number :1010101</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The Binary Number : 1010101</w:t>
        </w:r>
        <w:r w:rsidRPr="00124492">
          <w:rPr>
            <w:rFonts w:ascii="Times New Roman" w:eastAsia="Times New Roman" w:hAnsi="Times New Roman" w:cs="Times New Roman"/>
            <w:sz w:val="26"/>
            <w:szCs w:val="26"/>
          </w:rPr>
          <w:br/>
          <w:t>The equivalent Decimal Number : 85</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"https://www.w3resource.com/c-programming-exercises/for-loop/c-for-loop-exercises-42.php"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202" w:author="Unknown"/>
          <w:rFonts w:ascii="Times New Roman" w:eastAsia="Times New Roman" w:hAnsi="Times New Roman" w:cs="Times New Roman"/>
          <w:sz w:val="26"/>
          <w:szCs w:val="26"/>
        </w:rPr>
      </w:pPr>
      <w:ins w:id="203" w:author="Unknown">
        <w:r w:rsidRPr="00124492">
          <w:rPr>
            <w:rFonts w:ascii="Times New Roman" w:eastAsia="Times New Roman" w:hAnsi="Times New Roman" w:cs="Times New Roman"/>
            <w:b/>
            <w:bCs/>
            <w:sz w:val="26"/>
            <w:szCs w:val="26"/>
          </w:rPr>
          <w:t>43. </w:t>
        </w:r>
        <w:r w:rsidRPr="00124492">
          <w:rPr>
            <w:rFonts w:ascii="Times New Roman" w:eastAsia="Times New Roman" w:hAnsi="Times New Roman" w:cs="Times New Roman"/>
            <w:sz w:val="26"/>
            <w:szCs w:val="26"/>
          </w:rPr>
          <w:t>Write a C program to find HCF (Highest Common Factor) of two numbers.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t>Test Data :</w:t>
        </w:r>
        <w:r w:rsidRPr="00124492">
          <w:rPr>
            <w:rFonts w:ascii="Times New Roman" w:eastAsia="Times New Roman" w:hAnsi="Times New Roman" w:cs="Times New Roman"/>
            <w:sz w:val="26"/>
            <w:szCs w:val="26"/>
          </w:rPr>
          <w:br/>
          <w:t>Input 1st number for HCF: 24</w:t>
        </w:r>
        <w:r w:rsidRPr="00124492">
          <w:rPr>
            <w:rFonts w:ascii="Times New Roman" w:eastAsia="Times New Roman" w:hAnsi="Times New Roman" w:cs="Times New Roman"/>
            <w:sz w:val="26"/>
            <w:szCs w:val="26"/>
          </w:rPr>
          <w:br/>
          <w:t>Input 2nd number for HCF: 28</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HCF of 24 and 28 is : 4</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"https://www.w3resource.com/c-programming-exercises/for-loop/c-for-loop-exercises-43.php"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204" w:author="Unknown"/>
          <w:rFonts w:ascii="Times New Roman" w:eastAsia="Times New Roman" w:hAnsi="Times New Roman" w:cs="Times New Roman"/>
          <w:sz w:val="26"/>
          <w:szCs w:val="26"/>
        </w:rPr>
      </w:pPr>
      <w:ins w:id="205" w:author="Unknown">
        <w:r w:rsidRPr="00124492">
          <w:rPr>
            <w:rFonts w:ascii="Times New Roman" w:eastAsia="Times New Roman" w:hAnsi="Times New Roman" w:cs="Times New Roman"/>
            <w:b/>
            <w:bCs/>
            <w:sz w:val="26"/>
            <w:szCs w:val="26"/>
          </w:rPr>
          <w:t>44. </w:t>
        </w:r>
        <w:r w:rsidRPr="00124492">
          <w:rPr>
            <w:rFonts w:ascii="Times New Roman" w:eastAsia="Times New Roman" w:hAnsi="Times New Roman" w:cs="Times New Roman"/>
            <w:sz w:val="26"/>
            <w:szCs w:val="26"/>
          </w:rPr>
          <w:t>Write a program in C to find LCM of any two numbers using HCF.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1st number for LCM: 15</w:t>
        </w:r>
        <w:r w:rsidRPr="00124492">
          <w:rPr>
            <w:rFonts w:ascii="Times New Roman" w:eastAsia="Times New Roman" w:hAnsi="Times New Roman" w:cs="Times New Roman"/>
            <w:sz w:val="26"/>
            <w:szCs w:val="26"/>
          </w:rPr>
          <w:br/>
          <w:t>Input 2nd number for LCM: 20</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The LCM of 15 and 20 is : 60</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"https://www.w3resource.com/c-programming-exercises/for-loop/c-for-loop-exercises-44.php"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206" w:author="Unknown"/>
          <w:rFonts w:ascii="Times New Roman" w:eastAsia="Times New Roman" w:hAnsi="Times New Roman" w:cs="Times New Roman"/>
          <w:sz w:val="26"/>
          <w:szCs w:val="26"/>
        </w:rPr>
      </w:pPr>
      <w:ins w:id="207" w:author="Unknown">
        <w:r w:rsidRPr="00124492">
          <w:rPr>
            <w:rFonts w:ascii="Times New Roman" w:eastAsia="Times New Roman" w:hAnsi="Times New Roman" w:cs="Times New Roman"/>
            <w:b/>
            <w:bCs/>
            <w:sz w:val="26"/>
            <w:szCs w:val="26"/>
          </w:rPr>
          <w:lastRenderedPageBreak/>
          <w:t>45. </w:t>
        </w:r>
        <w:r w:rsidRPr="00124492">
          <w:rPr>
            <w:rFonts w:ascii="Times New Roman" w:eastAsia="Times New Roman" w:hAnsi="Times New Roman" w:cs="Times New Roman"/>
            <w:sz w:val="26"/>
            <w:szCs w:val="26"/>
          </w:rPr>
          <w:t>Write a program in C to find LCM of any two numbers.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1st number for LCM: 15</w:t>
        </w:r>
        <w:r w:rsidRPr="00124492">
          <w:rPr>
            <w:rFonts w:ascii="Times New Roman" w:eastAsia="Times New Roman" w:hAnsi="Times New Roman" w:cs="Times New Roman"/>
            <w:sz w:val="26"/>
            <w:szCs w:val="26"/>
          </w:rPr>
          <w:br/>
          <w:t>Input 2nd number for LCM: 20</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The LCM of 15 and 20 is : 60</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"https://www.w3resource.com/c-programming-exercises/for-loop/c-for-loop-exercises-45.php"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208" w:author="Unknown"/>
          <w:rFonts w:ascii="Times New Roman" w:eastAsia="Times New Roman" w:hAnsi="Times New Roman" w:cs="Times New Roman"/>
          <w:sz w:val="26"/>
          <w:szCs w:val="26"/>
        </w:rPr>
      </w:pPr>
      <w:ins w:id="209" w:author="Unknown">
        <w:r w:rsidRPr="00124492">
          <w:rPr>
            <w:rFonts w:ascii="Times New Roman" w:eastAsia="Times New Roman" w:hAnsi="Times New Roman" w:cs="Times New Roman"/>
            <w:b/>
            <w:bCs/>
            <w:sz w:val="26"/>
            <w:szCs w:val="26"/>
          </w:rPr>
          <w:t>46. </w:t>
        </w:r>
        <w:r w:rsidRPr="00124492">
          <w:rPr>
            <w:rFonts w:ascii="Times New Roman" w:eastAsia="Times New Roman" w:hAnsi="Times New Roman" w:cs="Times New Roman"/>
            <w:sz w:val="26"/>
            <w:szCs w:val="26"/>
          </w:rPr>
          <w:t>Write a program in C to convert a binary number into a decimal number using math function.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the binary number :1010100</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The Binary Number : 1010100</w:t>
        </w:r>
        <w:r w:rsidRPr="00124492">
          <w:rPr>
            <w:rFonts w:ascii="Times New Roman" w:eastAsia="Times New Roman" w:hAnsi="Times New Roman" w:cs="Times New Roman"/>
            <w:sz w:val="26"/>
            <w:szCs w:val="26"/>
          </w:rPr>
          <w:br/>
          <w:t>The equivalent Decimal Number is : 84</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"https://www.w3resource.com/c-programming-exercises/for-loop/c-for-loop-exercises-46.php"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210" w:author="Unknown"/>
          <w:rFonts w:ascii="Times New Roman" w:eastAsia="Times New Roman" w:hAnsi="Times New Roman" w:cs="Times New Roman"/>
          <w:sz w:val="26"/>
          <w:szCs w:val="26"/>
        </w:rPr>
      </w:pPr>
      <w:ins w:id="211" w:author="Unknown">
        <w:r w:rsidRPr="00124492">
          <w:rPr>
            <w:rFonts w:ascii="Times New Roman" w:eastAsia="Times New Roman" w:hAnsi="Times New Roman" w:cs="Times New Roman"/>
            <w:b/>
            <w:bCs/>
            <w:sz w:val="26"/>
            <w:szCs w:val="26"/>
          </w:rPr>
          <w:t>47. </w:t>
        </w:r>
        <w:r w:rsidRPr="00124492">
          <w:rPr>
            <w:rFonts w:ascii="Times New Roman" w:eastAsia="Times New Roman" w:hAnsi="Times New Roman" w:cs="Times New Roman"/>
            <w:sz w:val="26"/>
            <w:szCs w:val="26"/>
          </w:rPr>
          <w:t>Write a C program to check whether a number is a Strong Number or not.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a number to check whether it is Strong number: 15</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15 is not a Strong number.</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"https://www.w3resource.com/c-programming-exercises/for-loop/c-for-loop-exercises-47.php"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212" w:author="Unknown"/>
          <w:rFonts w:ascii="Times New Roman" w:eastAsia="Times New Roman" w:hAnsi="Times New Roman" w:cs="Times New Roman"/>
          <w:sz w:val="26"/>
          <w:szCs w:val="26"/>
        </w:rPr>
      </w:pPr>
      <w:ins w:id="213" w:author="Unknown">
        <w:r w:rsidRPr="00124492">
          <w:rPr>
            <w:rFonts w:ascii="Times New Roman" w:eastAsia="Times New Roman" w:hAnsi="Times New Roman" w:cs="Times New Roman"/>
            <w:b/>
            <w:bCs/>
            <w:sz w:val="26"/>
            <w:szCs w:val="26"/>
          </w:rPr>
          <w:t>48. </w:t>
        </w:r>
        <w:r w:rsidRPr="00124492">
          <w:rPr>
            <w:rFonts w:ascii="Times New Roman" w:eastAsia="Times New Roman" w:hAnsi="Times New Roman" w:cs="Times New Roman"/>
            <w:sz w:val="26"/>
            <w:szCs w:val="26"/>
          </w:rPr>
          <w:t>Write a C program to find Strong Numbers within a range of numbers.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starting range of number : 1</w:t>
        </w:r>
        <w:r w:rsidRPr="00124492">
          <w:rPr>
            <w:rFonts w:ascii="Times New Roman" w:eastAsia="Times New Roman" w:hAnsi="Times New Roman" w:cs="Times New Roman"/>
            <w:sz w:val="26"/>
            <w:szCs w:val="26"/>
          </w:rPr>
          <w:br/>
          <w:t>Input ending range of number: 200</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The Strong numbers are :</w:t>
        </w:r>
        <w:r w:rsidRPr="00124492">
          <w:rPr>
            <w:rFonts w:ascii="Times New Roman" w:eastAsia="Times New Roman" w:hAnsi="Times New Roman" w:cs="Times New Roman"/>
            <w:sz w:val="26"/>
            <w:szCs w:val="26"/>
          </w:rPr>
          <w:br/>
          <w:t>1 2 145</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"https://www.w3resource.com/c-programming-exercises/for-loop/c-for-loop-exercises-48.php"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214" w:author="Unknown"/>
          <w:rFonts w:ascii="Times New Roman" w:eastAsia="Times New Roman" w:hAnsi="Times New Roman" w:cs="Times New Roman"/>
          <w:sz w:val="26"/>
          <w:szCs w:val="26"/>
        </w:rPr>
      </w:pPr>
      <w:ins w:id="215" w:author="Unknown">
        <w:r w:rsidRPr="00124492">
          <w:rPr>
            <w:rFonts w:ascii="Times New Roman" w:eastAsia="Times New Roman" w:hAnsi="Times New Roman" w:cs="Times New Roman"/>
            <w:b/>
            <w:bCs/>
            <w:sz w:val="26"/>
            <w:szCs w:val="26"/>
          </w:rPr>
          <w:t>49. </w:t>
        </w:r>
        <w:r w:rsidRPr="00124492">
          <w:rPr>
            <w:rFonts w:ascii="Times New Roman" w:eastAsia="Times New Roman" w:hAnsi="Times New Roman" w:cs="Times New Roman"/>
            <w:sz w:val="26"/>
            <w:szCs w:val="26"/>
          </w:rPr>
          <w:t>Write a c program to find out the sum of an A.P. series.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lastRenderedPageBreak/>
          <w:t>Input the starting number of the A.P. series: 1</w:t>
        </w:r>
        <w:r w:rsidRPr="00124492">
          <w:rPr>
            <w:rFonts w:ascii="Times New Roman" w:eastAsia="Times New Roman" w:hAnsi="Times New Roman" w:cs="Times New Roman"/>
            <w:sz w:val="26"/>
            <w:szCs w:val="26"/>
          </w:rPr>
          <w:br/>
          <w:t>Input the number of items for the A.P. series: 10</w:t>
        </w:r>
        <w:r w:rsidRPr="00124492">
          <w:rPr>
            <w:rFonts w:ascii="Times New Roman" w:eastAsia="Times New Roman" w:hAnsi="Times New Roman" w:cs="Times New Roman"/>
            <w:sz w:val="26"/>
            <w:szCs w:val="26"/>
          </w:rPr>
          <w:br/>
          <w:t>Input the common difference of A.P. series: 4</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The Sum of the A.P. series are :</w:t>
        </w:r>
        <w:r w:rsidRPr="00124492">
          <w:rPr>
            <w:rFonts w:ascii="Times New Roman" w:eastAsia="Times New Roman" w:hAnsi="Times New Roman" w:cs="Times New Roman"/>
            <w:sz w:val="26"/>
            <w:szCs w:val="26"/>
          </w:rPr>
          <w:br/>
          <w:t>1 + 5 + 9 + 13 + 17 + 21 + 25 + 29 + 33 + 37 = 190</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"https://www.w3resource.com/c-programming-exercises/for-loop/c-for-loop-exercises-49.php"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216" w:author="Unknown"/>
          <w:rFonts w:ascii="Times New Roman" w:eastAsia="Times New Roman" w:hAnsi="Times New Roman" w:cs="Times New Roman"/>
          <w:sz w:val="26"/>
          <w:szCs w:val="26"/>
        </w:rPr>
      </w:pPr>
      <w:ins w:id="217" w:author="Unknown">
        <w:r w:rsidRPr="00124492">
          <w:rPr>
            <w:rFonts w:ascii="Times New Roman" w:eastAsia="Times New Roman" w:hAnsi="Times New Roman" w:cs="Times New Roman"/>
            <w:b/>
            <w:bCs/>
            <w:sz w:val="26"/>
            <w:szCs w:val="26"/>
          </w:rPr>
          <w:t>50. </w:t>
        </w:r>
        <w:r w:rsidRPr="00124492">
          <w:rPr>
            <w:rFonts w:ascii="Times New Roman" w:eastAsia="Times New Roman" w:hAnsi="Times New Roman" w:cs="Times New Roman"/>
            <w:sz w:val="26"/>
            <w:szCs w:val="26"/>
          </w:rPr>
          <w:t>Write a program in C to convert a decimal number into octal without using an array.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Enter a number to convert : 79</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The Octal of 79 is 117.</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"https://www.w3resource.com/c-programming-exercises/for-loop/c-for-loop-exercises-50.php"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218" w:author="Unknown"/>
          <w:rFonts w:ascii="Times New Roman" w:eastAsia="Times New Roman" w:hAnsi="Times New Roman" w:cs="Times New Roman"/>
          <w:sz w:val="26"/>
          <w:szCs w:val="26"/>
        </w:rPr>
      </w:pPr>
      <w:ins w:id="219" w:author="Unknown">
        <w:r w:rsidRPr="00124492">
          <w:rPr>
            <w:rFonts w:ascii="Times New Roman" w:eastAsia="Times New Roman" w:hAnsi="Times New Roman" w:cs="Times New Roman"/>
            <w:b/>
            <w:bCs/>
            <w:sz w:val="26"/>
            <w:szCs w:val="26"/>
          </w:rPr>
          <w:t>51. </w:t>
        </w:r>
        <w:r w:rsidRPr="00124492">
          <w:rPr>
            <w:rFonts w:ascii="Times New Roman" w:eastAsia="Times New Roman" w:hAnsi="Times New Roman" w:cs="Times New Roman"/>
            <w:sz w:val="26"/>
            <w:szCs w:val="26"/>
          </w:rPr>
          <w:t>Write a program in C to convert an octal number to a decimal without using an array.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an octal number (using digit 0 - 7) :745</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The Octal Number : 745</w:t>
        </w:r>
        <w:r w:rsidRPr="00124492">
          <w:rPr>
            <w:rFonts w:ascii="Times New Roman" w:eastAsia="Times New Roman" w:hAnsi="Times New Roman" w:cs="Times New Roman"/>
            <w:sz w:val="26"/>
            <w:szCs w:val="26"/>
          </w:rPr>
          <w:br/>
          <w:t>The equivalent Decimal Number : 485</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"https://www.w3resource.com/c-programming-exercises/for-loop/c-for-loop-exercises-51.php"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220" w:author="Unknown"/>
          <w:rFonts w:ascii="Times New Roman" w:eastAsia="Times New Roman" w:hAnsi="Times New Roman" w:cs="Times New Roman"/>
          <w:sz w:val="26"/>
          <w:szCs w:val="26"/>
        </w:rPr>
      </w:pPr>
      <w:ins w:id="221" w:author="Unknown">
        <w:r w:rsidRPr="00124492">
          <w:rPr>
            <w:rFonts w:ascii="Times New Roman" w:eastAsia="Times New Roman" w:hAnsi="Times New Roman" w:cs="Times New Roman"/>
            <w:b/>
            <w:bCs/>
            <w:sz w:val="26"/>
            <w:szCs w:val="26"/>
          </w:rPr>
          <w:t>52. </w:t>
        </w:r>
        <w:r w:rsidRPr="00124492">
          <w:rPr>
            <w:rFonts w:ascii="Times New Roman" w:eastAsia="Times New Roman" w:hAnsi="Times New Roman" w:cs="Times New Roman"/>
            <w:sz w:val="26"/>
            <w:szCs w:val="26"/>
          </w:rPr>
          <w:t>Write a program in c to find the Sum of GP series.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the first number of the G.P. series: 3</w:t>
        </w:r>
        <w:r w:rsidRPr="00124492">
          <w:rPr>
            <w:rFonts w:ascii="Times New Roman" w:eastAsia="Times New Roman" w:hAnsi="Times New Roman" w:cs="Times New Roman"/>
            <w:sz w:val="26"/>
            <w:szCs w:val="26"/>
          </w:rPr>
          <w:br/>
          <w:t>Input the number or terms in the G.P. series: 5</w:t>
        </w:r>
        <w:r w:rsidRPr="00124492">
          <w:rPr>
            <w:rFonts w:ascii="Times New Roman" w:eastAsia="Times New Roman" w:hAnsi="Times New Roman" w:cs="Times New Roman"/>
            <w:sz w:val="26"/>
            <w:szCs w:val="26"/>
          </w:rPr>
          <w:br/>
          <w:t>Input the common ratio of G.P. series: 2</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The numbers for the G.P. series:</w:t>
        </w:r>
        <w:r w:rsidRPr="00124492">
          <w:rPr>
            <w:rFonts w:ascii="Times New Roman" w:eastAsia="Times New Roman" w:hAnsi="Times New Roman" w:cs="Times New Roman"/>
            <w:sz w:val="26"/>
            <w:szCs w:val="26"/>
          </w:rPr>
          <w:br/>
          <w:t>3.000000 6.000000 12.000000 24.000000 48.000000</w:t>
        </w:r>
        <w:r w:rsidRPr="00124492">
          <w:rPr>
            <w:rFonts w:ascii="Times New Roman" w:eastAsia="Times New Roman" w:hAnsi="Times New Roman" w:cs="Times New Roman"/>
            <w:sz w:val="26"/>
            <w:szCs w:val="26"/>
          </w:rPr>
          <w:br/>
          <w:t>The Sum of the G.P. series : 93.000000</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"https://www.w3resource.com/c-programming-exercises/for-loop/c-for-loop-exercises-52.php"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222" w:author="Unknown"/>
          <w:rFonts w:ascii="Times New Roman" w:eastAsia="Times New Roman" w:hAnsi="Times New Roman" w:cs="Times New Roman"/>
          <w:sz w:val="26"/>
          <w:szCs w:val="26"/>
        </w:rPr>
      </w:pPr>
      <w:ins w:id="223" w:author="Unknown">
        <w:r w:rsidRPr="00124492">
          <w:rPr>
            <w:rFonts w:ascii="Times New Roman" w:eastAsia="Times New Roman" w:hAnsi="Times New Roman" w:cs="Times New Roman"/>
            <w:b/>
            <w:bCs/>
            <w:sz w:val="26"/>
            <w:szCs w:val="26"/>
          </w:rPr>
          <w:lastRenderedPageBreak/>
          <w:t>53. </w:t>
        </w:r>
        <w:r w:rsidRPr="00124492">
          <w:rPr>
            <w:rFonts w:ascii="Times New Roman" w:eastAsia="Times New Roman" w:hAnsi="Times New Roman" w:cs="Times New Roman"/>
            <w:sz w:val="26"/>
            <w:szCs w:val="26"/>
          </w:rPr>
          <w:t>Write a program in C to convert a binary number to octal.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a binary number :1001</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The Binary Number : 1001</w:t>
        </w:r>
        <w:r w:rsidRPr="00124492">
          <w:rPr>
            <w:rFonts w:ascii="Times New Roman" w:eastAsia="Times New Roman" w:hAnsi="Times New Roman" w:cs="Times New Roman"/>
            <w:sz w:val="26"/>
            <w:szCs w:val="26"/>
          </w:rPr>
          <w:br/>
          <w:t>The equivalent Octal Number : 11</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"https://www.w3resource.com/c-programming-exercises/for-loop/c-for-loop-exercises-53.php"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224" w:author="Unknown"/>
          <w:rFonts w:ascii="Times New Roman" w:eastAsia="Times New Roman" w:hAnsi="Times New Roman" w:cs="Times New Roman"/>
          <w:sz w:val="26"/>
          <w:szCs w:val="26"/>
        </w:rPr>
      </w:pPr>
      <w:ins w:id="225" w:author="Unknown">
        <w:r w:rsidRPr="00124492">
          <w:rPr>
            <w:rFonts w:ascii="Times New Roman" w:eastAsia="Times New Roman" w:hAnsi="Times New Roman" w:cs="Times New Roman"/>
            <w:b/>
            <w:bCs/>
            <w:sz w:val="26"/>
            <w:szCs w:val="26"/>
          </w:rPr>
          <w:t>54. </w:t>
        </w:r>
        <w:r w:rsidRPr="00124492">
          <w:rPr>
            <w:rFonts w:ascii="Times New Roman" w:eastAsia="Times New Roman" w:hAnsi="Times New Roman" w:cs="Times New Roman"/>
            <w:sz w:val="26"/>
            <w:szCs w:val="26"/>
          </w:rPr>
          <w:t>Write a program in C to convert an octal number into binary.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an octal number (using digit 0 - 7) :57</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The Octal Number : 57</w:t>
        </w:r>
        <w:r w:rsidRPr="00124492">
          <w:rPr>
            <w:rFonts w:ascii="Times New Roman" w:eastAsia="Times New Roman" w:hAnsi="Times New Roman" w:cs="Times New Roman"/>
            <w:sz w:val="26"/>
            <w:szCs w:val="26"/>
          </w:rPr>
          <w:br/>
          <w:t>The equivalent Binary Number : 101111</w:t>
        </w:r>
      </w:ins>
    </w:p>
    <w:p w:rsidR="00124492" w:rsidRPr="00124492" w:rsidRDefault="00124492" w:rsidP="00124492">
      <w:pPr>
        <w:spacing w:after="240" w:line="360" w:lineRule="atLeast"/>
        <w:rPr>
          <w:ins w:id="226" w:author="Unknown"/>
          <w:rFonts w:ascii="Times New Roman" w:eastAsia="Times New Roman" w:hAnsi="Times New Roman" w:cs="Times New Roman"/>
          <w:sz w:val="26"/>
          <w:szCs w:val="26"/>
        </w:rPr>
      </w:pPr>
      <w:ins w:id="227" w:author="Unknown">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"https://www.w3resource.com/c-programming-exercises/for-loop/c-for-loop-exercises-54.php"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228" w:author="Unknown"/>
          <w:rFonts w:ascii="Times New Roman" w:eastAsia="Times New Roman" w:hAnsi="Times New Roman" w:cs="Times New Roman"/>
          <w:sz w:val="26"/>
          <w:szCs w:val="26"/>
        </w:rPr>
      </w:pPr>
      <w:ins w:id="229" w:author="Unknown">
        <w:r w:rsidRPr="00124492">
          <w:rPr>
            <w:rFonts w:ascii="Times New Roman" w:eastAsia="Times New Roman" w:hAnsi="Times New Roman" w:cs="Times New Roman"/>
            <w:b/>
            <w:bCs/>
            <w:sz w:val="26"/>
            <w:szCs w:val="26"/>
          </w:rPr>
          <w:t>55. </w:t>
        </w:r>
        <w:r w:rsidRPr="00124492">
          <w:rPr>
            <w:rFonts w:ascii="Times New Roman" w:eastAsia="Times New Roman" w:hAnsi="Times New Roman" w:cs="Times New Roman"/>
            <w:sz w:val="26"/>
            <w:szCs w:val="26"/>
          </w:rPr>
          <w:t>Write a program in C to convert a decimal number to hexadecimal.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any Decimal number: 79</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The equivalent Hexadecimal Number : 4F</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"https://www.w3resource.com/c-programming-exercises/for-loop/c-for-loop-exercises-55.php"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230" w:author="Unknown"/>
          <w:rFonts w:ascii="Times New Roman" w:eastAsia="Times New Roman" w:hAnsi="Times New Roman" w:cs="Times New Roman"/>
          <w:sz w:val="26"/>
          <w:szCs w:val="26"/>
        </w:rPr>
      </w:pPr>
      <w:ins w:id="231" w:author="Unknown">
        <w:r w:rsidRPr="00124492">
          <w:rPr>
            <w:rFonts w:ascii="Times New Roman" w:eastAsia="Times New Roman" w:hAnsi="Times New Roman" w:cs="Times New Roman"/>
            <w:b/>
            <w:bCs/>
            <w:sz w:val="26"/>
            <w:szCs w:val="26"/>
          </w:rPr>
          <w:t>56. </w:t>
        </w:r>
        <w:r w:rsidRPr="00124492">
          <w:rPr>
            <w:rFonts w:ascii="Times New Roman" w:eastAsia="Times New Roman" w:hAnsi="Times New Roman" w:cs="Times New Roman"/>
            <w:sz w:val="26"/>
            <w:szCs w:val="26"/>
          </w:rPr>
          <w:t xml:space="preserve">Write a program in C to Check Whether a Number can be </w:t>
        </w:r>
        <w:proofErr w:type="gramStart"/>
        <w:r w:rsidRPr="00124492">
          <w:rPr>
            <w:rFonts w:ascii="Times New Roman" w:eastAsia="Times New Roman" w:hAnsi="Times New Roman" w:cs="Times New Roman"/>
            <w:sz w:val="26"/>
            <w:szCs w:val="26"/>
          </w:rPr>
          <w:t>Express</w:t>
        </w:r>
        <w:proofErr w:type="gramEnd"/>
        <w:r w:rsidRPr="00124492">
          <w:rPr>
            <w:rFonts w:ascii="Times New Roman" w:eastAsia="Times New Roman" w:hAnsi="Times New Roman" w:cs="Times New Roman"/>
            <w:sz w:val="26"/>
            <w:szCs w:val="26"/>
          </w:rPr>
          <w:t xml:space="preserve"> as Sum of Two Prime Numbers.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a positive integer: 16</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16 = 3 + 13</w:t>
        </w:r>
        <w:r w:rsidRPr="00124492">
          <w:rPr>
            <w:rFonts w:ascii="Times New Roman" w:eastAsia="Times New Roman" w:hAnsi="Times New Roman" w:cs="Times New Roman"/>
            <w:sz w:val="26"/>
            <w:szCs w:val="26"/>
          </w:rPr>
          <w:br/>
          <w:t>16 = 5 + 11</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"https://www.w3resource.com/c-programming-exercises/for-loop/c-for-loop-exercises-56.php"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232" w:author="Unknown"/>
          <w:rFonts w:ascii="Times New Roman" w:eastAsia="Times New Roman" w:hAnsi="Times New Roman" w:cs="Times New Roman"/>
          <w:sz w:val="26"/>
          <w:szCs w:val="26"/>
        </w:rPr>
      </w:pPr>
      <w:ins w:id="233" w:author="Unknown">
        <w:r w:rsidRPr="00124492">
          <w:rPr>
            <w:rFonts w:ascii="Times New Roman" w:eastAsia="Times New Roman" w:hAnsi="Times New Roman" w:cs="Times New Roman"/>
            <w:b/>
            <w:bCs/>
            <w:sz w:val="26"/>
            <w:szCs w:val="26"/>
          </w:rPr>
          <w:t>57. </w:t>
        </w:r>
        <w:r w:rsidRPr="00124492">
          <w:rPr>
            <w:rFonts w:ascii="Times New Roman" w:eastAsia="Times New Roman" w:hAnsi="Times New Roman" w:cs="Times New Roman"/>
            <w:sz w:val="26"/>
            <w:szCs w:val="26"/>
          </w:rPr>
          <w:t>Write a program in C to print a string in reverse order.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a string to reverse : Welcome</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lastRenderedPageBreak/>
          <w:t xml:space="preserve">Reversed string is: </w:t>
        </w:r>
        <w:proofErr w:type="spellStart"/>
        <w:r w:rsidRPr="00124492">
          <w:rPr>
            <w:rFonts w:ascii="Times New Roman" w:eastAsia="Times New Roman" w:hAnsi="Times New Roman" w:cs="Times New Roman"/>
            <w:sz w:val="26"/>
            <w:szCs w:val="26"/>
          </w:rPr>
          <w:t>emocleW</w:t>
        </w:r>
        <w:proofErr w:type="spellEnd"/>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"https://www.w3resource.com/c-programming-exercises/for-loop/c-for-loop-exercises-57.php"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234" w:author="Unknown"/>
          <w:rFonts w:ascii="Times New Roman" w:eastAsia="Times New Roman" w:hAnsi="Times New Roman" w:cs="Times New Roman"/>
          <w:sz w:val="26"/>
          <w:szCs w:val="26"/>
        </w:rPr>
      </w:pPr>
      <w:ins w:id="235" w:author="Unknown">
        <w:r w:rsidRPr="00124492">
          <w:rPr>
            <w:rFonts w:ascii="Times New Roman" w:eastAsia="Times New Roman" w:hAnsi="Times New Roman" w:cs="Times New Roman"/>
            <w:b/>
            <w:bCs/>
            <w:sz w:val="26"/>
            <w:szCs w:val="26"/>
          </w:rPr>
          <w:t>58. </w:t>
        </w:r>
        <w:r w:rsidRPr="00124492">
          <w:rPr>
            <w:rFonts w:ascii="Times New Roman" w:eastAsia="Times New Roman" w:hAnsi="Times New Roman" w:cs="Times New Roman"/>
            <w:sz w:val="26"/>
            <w:szCs w:val="26"/>
          </w:rPr>
          <w:t>Write a C program to find the length of a string without using the library function.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a string : welcome</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The string contains 7 number of characters.</w:t>
        </w:r>
        <w:r w:rsidRPr="00124492">
          <w:rPr>
            <w:rFonts w:ascii="Times New Roman" w:eastAsia="Times New Roman" w:hAnsi="Times New Roman" w:cs="Times New Roman"/>
            <w:sz w:val="26"/>
            <w:szCs w:val="26"/>
          </w:rPr>
          <w:br/>
          <w:t xml:space="preserve">So, the length of the string welcome </w:t>
        </w:r>
        <w:proofErr w:type="gramStart"/>
        <w:r w:rsidRPr="00124492">
          <w:rPr>
            <w:rFonts w:ascii="Times New Roman" w:eastAsia="Times New Roman" w:hAnsi="Times New Roman" w:cs="Times New Roman"/>
            <w:sz w:val="26"/>
            <w:szCs w:val="26"/>
          </w:rPr>
          <w:t>is :</w:t>
        </w:r>
        <w:proofErr w:type="gramEnd"/>
        <w:r w:rsidRPr="00124492">
          <w:rPr>
            <w:rFonts w:ascii="Times New Roman" w:eastAsia="Times New Roman" w:hAnsi="Times New Roman" w:cs="Times New Roman"/>
            <w:sz w:val="26"/>
            <w:szCs w:val="26"/>
          </w:rPr>
          <w:t xml:space="preserve"> 7</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"https://www.w3resource.com/c-programming-exercises/for-loop/c-for-loop-exercises-58.php"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spacing w:after="240" w:line="360" w:lineRule="atLeast"/>
        <w:rPr>
          <w:ins w:id="236" w:author="Unknown"/>
          <w:rFonts w:ascii="Times New Roman" w:eastAsia="Times New Roman" w:hAnsi="Times New Roman" w:cs="Times New Roman"/>
          <w:sz w:val="26"/>
          <w:szCs w:val="26"/>
        </w:rPr>
      </w:pPr>
      <w:ins w:id="237" w:author="Unknown">
        <w:r w:rsidRPr="00124492">
          <w:rPr>
            <w:rFonts w:ascii="Times New Roman" w:eastAsia="Times New Roman" w:hAnsi="Times New Roman" w:cs="Times New Roman"/>
            <w:b/>
            <w:bCs/>
            <w:sz w:val="26"/>
            <w:szCs w:val="26"/>
          </w:rPr>
          <w:t>59. </w:t>
        </w:r>
        <w:r w:rsidRPr="00124492">
          <w:rPr>
            <w:rFonts w:ascii="Times New Roman" w:eastAsia="Times New Roman" w:hAnsi="Times New Roman" w:cs="Times New Roman"/>
            <w:sz w:val="26"/>
            <w:szCs w:val="26"/>
          </w:rPr>
          <w:t>Write a program in C to check Armstrong number of n digits. </w:t>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"https://www.w3resource.com/c-programming-exercises/for-loop/index.php" \l "editorr"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Go to the editor</w:t>
        </w:r>
        <w:r w:rsidRPr="00124492">
          <w:rPr>
            <w:rFonts w:ascii="Times New Roman" w:eastAsia="Times New Roman" w:hAnsi="Times New Roman" w:cs="Times New Roman"/>
            <w:sz w:val="26"/>
            <w:szCs w:val="26"/>
          </w:rPr>
          <w:fldChar w:fldCharType="end"/>
        </w:r>
        <w:r w:rsidRPr="00124492">
          <w:rPr>
            <w:rFonts w:ascii="Times New Roman" w:eastAsia="Times New Roman" w:hAnsi="Times New Roman" w:cs="Times New Roman"/>
            <w:sz w:val="26"/>
            <w:szCs w:val="26"/>
          </w:rPr>
          <w:br/>
        </w:r>
        <w:proofErr w:type="gramStart"/>
        <w:r w:rsidRPr="00124492">
          <w:rPr>
            <w:rFonts w:ascii="Times New Roman" w:eastAsia="Times New Roman" w:hAnsi="Times New Roman" w:cs="Times New Roman"/>
            <w:sz w:val="26"/>
            <w:szCs w:val="26"/>
          </w:rPr>
          <w:t>Test Data :</w:t>
        </w:r>
        <w:proofErr w:type="gramEnd"/>
        <w:r w:rsidRPr="00124492">
          <w:rPr>
            <w:rFonts w:ascii="Times New Roman" w:eastAsia="Times New Roman" w:hAnsi="Times New Roman" w:cs="Times New Roman"/>
            <w:sz w:val="26"/>
            <w:szCs w:val="26"/>
          </w:rPr>
          <w:br/>
          <w:t>Input an integer : 1634</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i/>
            <w:iCs/>
            <w:sz w:val="26"/>
            <w:szCs w:val="26"/>
          </w:rPr>
          <w:t>Expected Output</w:t>
        </w:r>
        <w:r w:rsidRPr="00124492">
          <w:rPr>
            <w:rFonts w:ascii="Times New Roman" w:eastAsia="Times New Roman" w:hAnsi="Times New Roman" w:cs="Times New Roman"/>
            <w:sz w:val="26"/>
            <w:szCs w:val="26"/>
          </w:rPr>
          <w:t> :</w:t>
        </w:r>
        <w:r w:rsidRPr="00124492">
          <w:rPr>
            <w:rFonts w:ascii="Times New Roman" w:eastAsia="Times New Roman" w:hAnsi="Times New Roman" w:cs="Times New Roman"/>
            <w:sz w:val="26"/>
            <w:szCs w:val="26"/>
          </w:rPr>
          <w:br/>
          <w:t>1634 is an Armstrong number</w:t>
        </w:r>
        <w:r w:rsidRPr="00124492">
          <w:rPr>
            <w:rFonts w:ascii="Times New Roman" w:eastAsia="Times New Roman" w:hAnsi="Times New Roman" w:cs="Times New Roman"/>
            <w:sz w:val="26"/>
            <w:szCs w:val="26"/>
          </w:rPr>
          <w:br/>
        </w:r>
        <w:r w:rsidRPr="00124492">
          <w:rPr>
            <w:rFonts w:ascii="Times New Roman" w:eastAsia="Times New Roman" w:hAnsi="Times New Roman" w:cs="Times New Roman"/>
            <w:sz w:val="26"/>
            <w:szCs w:val="26"/>
          </w:rPr>
          <w:fldChar w:fldCharType="begin"/>
        </w:r>
        <w:r w:rsidRPr="00124492">
          <w:rPr>
            <w:rFonts w:ascii="Times New Roman" w:eastAsia="Times New Roman" w:hAnsi="Times New Roman" w:cs="Times New Roman"/>
            <w:sz w:val="26"/>
            <w:szCs w:val="26"/>
          </w:rPr>
          <w:instrText xml:space="preserve"> HYPERLINK "https://www.w3resource.com/c-programming-exercises/for-loop/c-for-loop-exercises-59.php" \t "_blank" </w:instrText>
        </w:r>
        <w:r w:rsidRPr="00124492">
          <w:rPr>
            <w:rFonts w:ascii="Times New Roman" w:eastAsia="Times New Roman" w:hAnsi="Times New Roman" w:cs="Times New Roman"/>
            <w:sz w:val="26"/>
            <w:szCs w:val="26"/>
          </w:rPr>
          <w:fldChar w:fldCharType="separate"/>
        </w:r>
        <w:r w:rsidRPr="00124492">
          <w:rPr>
            <w:rFonts w:ascii="Times New Roman" w:eastAsia="Times New Roman" w:hAnsi="Times New Roman" w:cs="Times New Roman"/>
            <w:color w:val="448AFF"/>
            <w:sz w:val="26"/>
            <w:szCs w:val="26"/>
            <w:u w:val="single"/>
          </w:rPr>
          <w:t>Click me to see the solution</w:t>
        </w:r>
        <w:r w:rsidRPr="00124492">
          <w:rPr>
            <w:rFonts w:ascii="Times New Roman" w:eastAsia="Times New Roman" w:hAnsi="Times New Roman" w:cs="Times New Roman"/>
            <w:sz w:val="26"/>
            <w:szCs w:val="26"/>
          </w:rPr>
          <w:fldChar w:fldCharType="end"/>
        </w:r>
      </w:ins>
    </w:p>
    <w:p w:rsidR="00124492" w:rsidRPr="00124492" w:rsidRDefault="00124492" w:rsidP="00124492">
      <w:pPr>
        <w:pBdr>
          <w:bottom w:val="single" w:sz="6" w:space="3" w:color="000000"/>
        </w:pBdr>
        <w:spacing w:before="360" w:after="225" w:line="720" w:lineRule="atLeast"/>
        <w:outlineLvl w:val="1"/>
        <w:rPr>
          <w:ins w:id="238" w:author="Unknown"/>
          <w:rFonts w:ascii="Helvetica" w:eastAsia="Times New Roman" w:hAnsi="Helvetica" w:cs="Helvetica"/>
          <w:sz w:val="36"/>
          <w:szCs w:val="36"/>
        </w:rPr>
      </w:pPr>
      <w:ins w:id="239" w:author="Unknown">
        <w:r w:rsidRPr="00124492">
          <w:rPr>
            <w:rFonts w:ascii="Helvetica" w:eastAsia="Times New Roman" w:hAnsi="Helvetica" w:cs="Helvetica"/>
            <w:sz w:val="36"/>
            <w:szCs w:val="36"/>
          </w:rPr>
          <w:t>C Programming Code Editor:</w:t>
        </w:r>
      </w:ins>
    </w:p>
    <w:p w:rsidR="00124492" w:rsidRPr="00124492" w:rsidRDefault="00124492" w:rsidP="00124492">
      <w:pPr>
        <w:spacing w:after="240" w:line="360" w:lineRule="atLeast"/>
        <w:rPr>
          <w:ins w:id="240" w:author="Unknown"/>
          <w:rFonts w:ascii="Times New Roman" w:eastAsia="Times New Roman" w:hAnsi="Times New Roman" w:cs="Times New Roman"/>
          <w:sz w:val="26"/>
          <w:szCs w:val="26"/>
        </w:rPr>
      </w:pPr>
      <w:ins w:id="241" w:author="Unknown">
        <w:r w:rsidRPr="00124492">
          <w:rPr>
            <w:rFonts w:ascii="Times New Roman" w:eastAsia="Times New Roman" w:hAnsi="Times New Roman" w:cs="Times New Roman"/>
            <w:b/>
            <w:bCs/>
            <w:sz w:val="26"/>
            <w:szCs w:val="26"/>
          </w:rPr>
          <w:t xml:space="preserve">More to </w:t>
        </w:r>
        <w:proofErr w:type="gramStart"/>
        <w:r w:rsidRPr="00124492">
          <w:rPr>
            <w:rFonts w:ascii="Times New Roman" w:eastAsia="Times New Roman" w:hAnsi="Times New Roman" w:cs="Times New Roman"/>
            <w:b/>
            <w:bCs/>
            <w:sz w:val="26"/>
            <w:szCs w:val="26"/>
          </w:rPr>
          <w:t>Come !</w:t>
        </w:r>
        <w:proofErr w:type="gramEnd"/>
      </w:ins>
    </w:p>
    <w:p w:rsidR="00124492" w:rsidRPr="00124492" w:rsidRDefault="00124492" w:rsidP="00124492">
      <w:pPr>
        <w:spacing w:after="240" w:line="360" w:lineRule="atLeast"/>
        <w:rPr>
          <w:ins w:id="242" w:author="Unknown"/>
          <w:rFonts w:ascii="Times New Roman" w:eastAsia="Times New Roman" w:hAnsi="Times New Roman" w:cs="Times New Roman"/>
          <w:sz w:val="26"/>
          <w:szCs w:val="26"/>
        </w:rPr>
      </w:pPr>
      <w:ins w:id="243" w:author="Unknown">
        <w:r w:rsidRPr="00124492">
          <w:rPr>
            <w:rFonts w:ascii="Times New Roman" w:eastAsia="Times New Roman" w:hAnsi="Times New Roman" w:cs="Times New Roman"/>
            <w:b/>
            <w:bCs/>
            <w:sz w:val="26"/>
            <w:szCs w:val="26"/>
          </w:rPr>
          <w:t xml:space="preserve">Do not submit any solution of the above exercises at </w:t>
        </w:r>
        <w:proofErr w:type="gramStart"/>
        <w:r w:rsidRPr="00124492">
          <w:rPr>
            <w:rFonts w:ascii="Times New Roman" w:eastAsia="Times New Roman" w:hAnsi="Times New Roman" w:cs="Times New Roman"/>
            <w:b/>
            <w:bCs/>
            <w:sz w:val="26"/>
            <w:szCs w:val="26"/>
          </w:rPr>
          <w:t>here,</w:t>
        </w:r>
        <w:proofErr w:type="gramEnd"/>
        <w:r w:rsidRPr="00124492">
          <w:rPr>
            <w:rFonts w:ascii="Times New Roman" w:eastAsia="Times New Roman" w:hAnsi="Times New Roman" w:cs="Times New Roman"/>
            <w:b/>
            <w:bCs/>
            <w:sz w:val="26"/>
            <w:szCs w:val="26"/>
          </w:rPr>
          <w:t xml:space="preserve"> if you want to contribute go to the appropriate exercise page.</w:t>
        </w:r>
      </w:ins>
    </w:p>
    <w:p w:rsidR="00124492" w:rsidRPr="00124492" w:rsidRDefault="00124492" w:rsidP="00124492">
      <w:pPr>
        <w:spacing w:after="0" w:line="240" w:lineRule="auto"/>
        <w:rPr>
          <w:ins w:id="244" w:author="Unknown"/>
          <w:rFonts w:ascii="Times New Roman" w:eastAsia="Times New Roman" w:hAnsi="Times New Roman" w:cs="Times New Roman"/>
          <w:sz w:val="24"/>
          <w:szCs w:val="24"/>
        </w:rPr>
      </w:pPr>
      <w:ins w:id="245" w:author="Unknown">
        <w:r w:rsidRPr="00124492">
          <w:rPr>
            <w:rFonts w:ascii="Helvetica" w:eastAsia="Times New Roman" w:hAnsi="Helvetica" w:cs="Helvetica"/>
            <w:sz w:val="24"/>
            <w:szCs w:val="24"/>
            <w:shd w:val="clear" w:color="auto" w:fill="FFFFFF"/>
          </w:rPr>
          <w:t>﻿</w:t>
        </w:r>
      </w:ins>
    </w:p>
    <w:p w:rsidR="00124492" w:rsidRPr="00124492" w:rsidRDefault="00124492" w:rsidP="00124492">
      <w:pPr>
        <w:spacing w:before="240" w:after="240" w:line="240" w:lineRule="auto"/>
        <w:rPr>
          <w:ins w:id="246" w:author="Unknown"/>
          <w:rFonts w:ascii="Times New Roman" w:eastAsia="Times New Roman" w:hAnsi="Times New Roman" w:cs="Times New Roman"/>
          <w:sz w:val="24"/>
          <w:szCs w:val="24"/>
        </w:rPr>
      </w:pPr>
      <w:ins w:id="247" w:author="Unknown">
        <w:r w:rsidRPr="00124492">
          <w:rPr>
            <w:rFonts w:ascii="Times New Roman" w:eastAsia="Times New Roman" w:hAnsi="Times New Roman" w:cs="Times New Roman"/>
            <w:sz w:val="24"/>
            <w:szCs w:val="24"/>
          </w:rPr>
          <w:pict>
            <v:rect id="_x0000_i1025" style="width:0;height:.75pt" o:hralign="center" o:hrstd="t" o:hr="t" fillcolor="#a0a0a0" stroked="f"/>
          </w:pict>
        </w:r>
      </w:ins>
    </w:p>
    <w:p w:rsidR="00124492" w:rsidRDefault="00124492" w:rsidP="004465B3">
      <w:pPr>
        <w:tabs>
          <w:tab w:val="left" w:pos="360"/>
        </w:tabs>
        <w:rPr>
          <w:rFonts w:ascii="Times New Roman" w:hAnsi="Times New Roman" w:cs="Times New Roman"/>
          <w:sz w:val="28"/>
          <w:szCs w:val="28"/>
        </w:rPr>
      </w:pPr>
    </w:p>
    <w:p w:rsidR="00124492" w:rsidRDefault="00124492" w:rsidP="004465B3">
      <w:pPr>
        <w:tabs>
          <w:tab w:val="left" w:pos="360"/>
        </w:tabs>
        <w:rPr>
          <w:rFonts w:ascii="Times New Roman" w:hAnsi="Times New Roman" w:cs="Times New Roman"/>
          <w:sz w:val="28"/>
          <w:szCs w:val="28"/>
        </w:rPr>
      </w:pPr>
    </w:p>
    <w:p w:rsidR="00124492" w:rsidRDefault="00124492" w:rsidP="004465B3">
      <w:pPr>
        <w:tabs>
          <w:tab w:val="left" w:pos="360"/>
        </w:tabs>
        <w:rPr>
          <w:rFonts w:ascii="Times New Roman" w:hAnsi="Times New Roman" w:cs="Times New Roman"/>
          <w:sz w:val="28"/>
          <w:szCs w:val="28"/>
        </w:rPr>
      </w:pPr>
    </w:p>
    <w:p w:rsidR="00124492" w:rsidRDefault="00124492" w:rsidP="004465B3">
      <w:pPr>
        <w:tabs>
          <w:tab w:val="left" w:pos="360"/>
        </w:tabs>
        <w:rPr>
          <w:rFonts w:ascii="Times New Roman" w:hAnsi="Times New Roman" w:cs="Times New Roman"/>
          <w:sz w:val="28"/>
          <w:szCs w:val="28"/>
        </w:rPr>
      </w:pPr>
    </w:p>
    <w:p w:rsidR="00124492" w:rsidRDefault="00124492" w:rsidP="004465B3">
      <w:pPr>
        <w:tabs>
          <w:tab w:val="left" w:pos="360"/>
        </w:tabs>
        <w:rPr>
          <w:rFonts w:ascii="Times New Roman" w:hAnsi="Times New Roman" w:cs="Times New Roman"/>
          <w:sz w:val="28"/>
          <w:szCs w:val="28"/>
        </w:rPr>
      </w:pPr>
    </w:p>
    <w:p w:rsidR="00124492" w:rsidRPr="00124492" w:rsidRDefault="00124492" w:rsidP="00124492">
      <w:pPr>
        <w:shd w:val="clear" w:color="auto" w:fill="FFFFFF"/>
        <w:spacing w:after="240" w:line="360" w:lineRule="atLeast"/>
        <w:rPr>
          <w:rFonts w:ascii="Helvetica" w:eastAsia="Times New Roman" w:hAnsi="Helvetica" w:cs="Helvetica"/>
          <w:sz w:val="26"/>
          <w:szCs w:val="26"/>
        </w:rPr>
      </w:pPr>
      <w:r w:rsidRPr="00124492">
        <w:rPr>
          <w:rFonts w:ascii="Helvetica" w:eastAsia="Times New Roman" w:hAnsi="Helvetica" w:cs="Helvetica"/>
          <w:i/>
          <w:iCs/>
          <w:sz w:val="26"/>
          <w:szCs w:val="26"/>
        </w:rPr>
        <w:lastRenderedPageBreak/>
        <w:t>[An editor is available at the bottom of the page to write and execute the scripts.]</w:t>
      </w:r>
    </w:p>
    <w:p w:rsidR="00124492" w:rsidRPr="00124492" w:rsidRDefault="00124492" w:rsidP="00124492">
      <w:pPr>
        <w:shd w:val="clear" w:color="auto" w:fill="FFFFFF"/>
        <w:spacing w:after="240" w:line="360" w:lineRule="atLeast"/>
        <w:rPr>
          <w:rFonts w:ascii="Helvetica" w:eastAsia="Times New Roman" w:hAnsi="Helvetica" w:cs="Helvetica"/>
          <w:sz w:val="26"/>
          <w:szCs w:val="26"/>
        </w:rPr>
      </w:pPr>
      <w:r w:rsidRPr="00124492">
        <w:rPr>
          <w:rFonts w:ascii="Helvetica" w:eastAsia="Times New Roman" w:hAnsi="Helvetica" w:cs="Helvetica"/>
          <w:b/>
          <w:bCs/>
          <w:sz w:val="26"/>
          <w:szCs w:val="26"/>
        </w:rPr>
        <w:t>1.</w:t>
      </w:r>
      <w:r w:rsidRPr="00124492">
        <w:rPr>
          <w:rFonts w:ascii="Helvetica" w:eastAsia="Times New Roman" w:hAnsi="Helvetica" w:cs="Helvetica"/>
          <w:sz w:val="26"/>
          <w:szCs w:val="26"/>
        </w:rPr>
        <w:t> Write a program in C to store elements in an array and print it. </w:t>
      </w:r>
      <w:hyperlink r:id="rId68" w:anchor="editorr" w:history="1">
        <w:r w:rsidRPr="00124492">
          <w:rPr>
            <w:rFonts w:ascii="Helvetica" w:eastAsia="Times New Roman" w:hAnsi="Helvetica" w:cs="Helvetica"/>
            <w:color w:val="448AFF"/>
            <w:sz w:val="26"/>
            <w:szCs w:val="26"/>
            <w:u w:val="single"/>
          </w:rPr>
          <w:t>Go to the editor</w:t>
        </w:r>
      </w:hyperlink>
      <w:r w:rsidRPr="00124492">
        <w:rPr>
          <w:rFonts w:ascii="Helvetica" w:eastAsia="Times New Roman" w:hAnsi="Helvetica" w:cs="Helvetica"/>
          <w:sz w:val="26"/>
          <w:szCs w:val="26"/>
        </w:rPr>
        <w:br/>
      </w:r>
      <w:proofErr w:type="gramStart"/>
      <w:r w:rsidRPr="00124492">
        <w:rPr>
          <w:rFonts w:ascii="Helvetica" w:eastAsia="Times New Roman" w:hAnsi="Helvetica" w:cs="Helvetica"/>
          <w:sz w:val="26"/>
          <w:szCs w:val="26"/>
        </w:rPr>
        <w:t>Test Data :</w:t>
      </w:r>
      <w:proofErr w:type="gramEnd"/>
      <w:r w:rsidRPr="00124492">
        <w:rPr>
          <w:rFonts w:ascii="Helvetica" w:eastAsia="Times New Roman" w:hAnsi="Helvetica" w:cs="Helvetica"/>
          <w:sz w:val="26"/>
          <w:szCs w:val="26"/>
        </w:rPr>
        <w:br/>
        <w:t>Input 10 elements in the array :</w:t>
      </w:r>
      <w:r w:rsidRPr="00124492">
        <w:rPr>
          <w:rFonts w:ascii="Helvetica" w:eastAsia="Times New Roman" w:hAnsi="Helvetica" w:cs="Helvetica"/>
          <w:sz w:val="26"/>
          <w:szCs w:val="26"/>
        </w:rPr>
        <w:br/>
        <w:t>element - 0 : 1</w:t>
      </w:r>
      <w:r w:rsidRPr="00124492">
        <w:rPr>
          <w:rFonts w:ascii="Helvetica" w:eastAsia="Times New Roman" w:hAnsi="Helvetica" w:cs="Helvetica"/>
          <w:sz w:val="26"/>
          <w:szCs w:val="26"/>
        </w:rPr>
        <w:br/>
        <w:t>element - 1 : 1</w:t>
      </w:r>
      <w:r w:rsidRPr="00124492">
        <w:rPr>
          <w:rFonts w:ascii="Helvetica" w:eastAsia="Times New Roman" w:hAnsi="Helvetica" w:cs="Helvetica"/>
          <w:sz w:val="26"/>
          <w:szCs w:val="26"/>
        </w:rPr>
        <w:br/>
        <w:t>element - 2 : 2</w:t>
      </w:r>
      <w:r w:rsidRPr="00124492">
        <w:rPr>
          <w:rFonts w:ascii="Helvetica" w:eastAsia="Times New Roman" w:hAnsi="Helvetica" w:cs="Helvetica"/>
          <w:sz w:val="26"/>
          <w:szCs w:val="26"/>
        </w:rPr>
        <w:br/>
        <w:t>.......</w:t>
      </w:r>
      <w:r w:rsidRPr="00124492">
        <w:rPr>
          <w:rFonts w:ascii="Helvetica" w:eastAsia="Times New Roman" w:hAnsi="Helvetica" w:cs="Helvetica"/>
          <w:sz w:val="26"/>
          <w:szCs w:val="26"/>
        </w:rPr>
        <w:br/>
      </w:r>
      <w:proofErr w:type="gramStart"/>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Elements in array are: 1 1 2 3 4 5 6 7 8 9</w:t>
      </w:r>
      <w:r w:rsidRPr="00124492">
        <w:rPr>
          <w:rFonts w:ascii="Helvetica" w:eastAsia="Times New Roman" w:hAnsi="Helvetica" w:cs="Helvetica"/>
          <w:sz w:val="26"/>
          <w:szCs w:val="26"/>
        </w:rPr>
        <w:br/>
      </w:r>
      <w:hyperlink r:id="rId69" w:tgtFrame="_blank" w:history="1">
        <w:r w:rsidRPr="00124492">
          <w:rPr>
            <w:rFonts w:ascii="Helvetica" w:eastAsia="Times New Roman" w:hAnsi="Helvetica" w:cs="Helvetica"/>
            <w:color w:val="448AFF"/>
            <w:sz w:val="26"/>
            <w:szCs w:val="26"/>
            <w:u w:val="single"/>
          </w:rPr>
          <w:t>Click me to see the solution</w:t>
        </w:r>
      </w:hyperlink>
    </w:p>
    <w:p w:rsidR="00124492" w:rsidRPr="00124492" w:rsidRDefault="00124492" w:rsidP="00124492">
      <w:pPr>
        <w:shd w:val="clear" w:color="auto" w:fill="FFFFFF"/>
        <w:spacing w:after="240" w:line="360" w:lineRule="atLeast"/>
        <w:rPr>
          <w:rFonts w:ascii="Helvetica" w:eastAsia="Times New Roman" w:hAnsi="Helvetica" w:cs="Helvetica"/>
          <w:sz w:val="26"/>
          <w:szCs w:val="26"/>
        </w:rPr>
      </w:pPr>
      <w:r w:rsidRPr="00124492">
        <w:rPr>
          <w:rFonts w:ascii="Helvetica" w:eastAsia="Times New Roman" w:hAnsi="Helvetica" w:cs="Helvetica"/>
          <w:b/>
          <w:bCs/>
          <w:sz w:val="26"/>
          <w:szCs w:val="26"/>
        </w:rPr>
        <w:t>2.</w:t>
      </w:r>
      <w:r w:rsidRPr="00124492">
        <w:rPr>
          <w:rFonts w:ascii="Helvetica" w:eastAsia="Times New Roman" w:hAnsi="Helvetica" w:cs="Helvetica"/>
          <w:sz w:val="26"/>
          <w:szCs w:val="26"/>
        </w:rPr>
        <w:t> Write a program in C to read n number of values in an array and display it in reverse order. </w:t>
      </w:r>
      <w:hyperlink r:id="rId70" w:anchor="editorr" w:history="1">
        <w:r w:rsidRPr="00124492">
          <w:rPr>
            <w:rFonts w:ascii="Helvetica" w:eastAsia="Times New Roman" w:hAnsi="Helvetica" w:cs="Helvetica"/>
            <w:color w:val="448AFF"/>
            <w:sz w:val="26"/>
            <w:szCs w:val="26"/>
            <w:u w:val="single"/>
          </w:rPr>
          <w:t>Go to the editor</w:t>
        </w:r>
      </w:hyperlink>
      <w:r w:rsidRPr="00124492">
        <w:rPr>
          <w:rFonts w:ascii="Helvetica" w:eastAsia="Times New Roman" w:hAnsi="Helvetica" w:cs="Helvetica"/>
          <w:sz w:val="26"/>
          <w:szCs w:val="26"/>
        </w:rPr>
        <w:br/>
        <w:t>Test Data :</w:t>
      </w:r>
      <w:r w:rsidRPr="00124492">
        <w:rPr>
          <w:rFonts w:ascii="Helvetica" w:eastAsia="Times New Roman" w:hAnsi="Helvetica" w:cs="Helvetica"/>
          <w:sz w:val="26"/>
          <w:szCs w:val="26"/>
        </w:rPr>
        <w:br/>
        <w:t>Input the number of elements to store in the array :3</w:t>
      </w:r>
      <w:r w:rsidRPr="00124492">
        <w:rPr>
          <w:rFonts w:ascii="Helvetica" w:eastAsia="Times New Roman" w:hAnsi="Helvetica" w:cs="Helvetica"/>
          <w:sz w:val="26"/>
          <w:szCs w:val="26"/>
        </w:rPr>
        <w:br/>
        <w:t>Input 3 number of elements in the array :</w:t>
      </w:r>
      <w:r w:rsidRPr="00124492">
        <w:rPr>
          <w:rFonts w:ascii="Helvetica" w:eastAsia="Times New Roman" w:hAnsi="Helvetica" w:cs="Helvetica"/>
          <w:sz w:val="26"/>
          <w:szCs w:val="26"/>
        </w:rPr>
        <w:br/>
        <w:t>element - 0 : 2</w:t>
      </w:r>
      <w:r w:rsidRPr="00124492">
        <w:rPr>
          <w:rFonts w:ascii="Helvetica" w:eastAsia="Times New Roman" w:hAnsi="Helvetica" w:cs="Helvetica"/>
          <w:sz w:val="26"/>
          <w:szCs w:val="26"/>
        </w:rPr>
        <w:br/>
        <w:t>element - 1 : 5</w:t>
      </w:r>
      <w:r w:rsidRPr="00124492">
        <w:rPr>
          <w:rFonts w:ascii="Helvetica" w:eastAsia="Times New Roman" w:hAnsi="Helvetica" w:cs="Helvetica"/>
          <w:sz w:val="26"/>
          <w:szCs w:val="26"/>
        </w:rPr>
        <w:br/>
        <w:t>element - 2 : 7</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t>The values store into the array are :</w:t>
      </w:r>
      <w:r w:rsidRPr="00124492">
        <w:rPr>
          <w:rFonts w:ascii="Helvetica" w:eastAsia="Times New Roman" w:hAnsi="Helvetica" w:cs="Helvetica"/>
          <w:sz w:val="26"/>
          <w:szCs w:val="26"/>
        </w:rPr>
        <w:br/>
        <w:t>2 5 7</w:t>
      </w:r>
      <w:r w:rsidRPr="00124492">
        <w:rPr>
          <w:rFonts w:ascii="Helvetica" w:eastAsia="Times New Roman" w:hAnsi="Helvetica" w:cs="Helvetica"/>
          <w:sz w:val="26"/>
          <w:szCs w:val="26"/>
        </w:rPr>
        <w:br/>
        <w:t>The values store into the array in reverse are :</w:t>
      </w:r>
      <w:r w:rsidRPr="00124492">
        <w:rPr>
          <w:rFonts w:ascii="Helvetica" w:eastAsia="Times New Roman" w:hAnsi="Helvetica" w:cs="Helvetica"/>
          <w:sz w:val="26"/>
          <w:szCs w:val="26"/>
        </w:rPr>
        <w:br/>
        <w:t>7 5 2</w:t>
      </w:r>
      <w:r w:rsidRPr="00124492">
        <w:rPr>
          <w:rFonts w:ascii="Helvetica" w:eastAsia="Times New Roman" w:hAnsi="Helvetica" w:cs="Helvetica"/>
          <w:sz w:val="26"/>
          <w:szCs w:val="26"/>
        </w:rPr>
        <w:br/>
      </w:r>
      <w:hyperlink r:id="rId71" w:tgtFrame="_blank" w:history="1">
        <w:r w:rsidRPr="00124492">
          <w:rPr>
            <w:rFonts w:ascii="Helvetica" w:eastAsia="Times New Roman" w:hAnsi="Helvetica" w:cs="Helvetica"/>
            <w:color w:val="448AFF"/>
            <w:sz w:val="26"/>
            <w:szCs w:val="26"/>
            <w:u w:val="single"/>
          </w:rPr>
          <w:t>Click me to see the solution</w:t>
        </w:r>
      </w:hyperlink>
    </w:p>
    <w:p w:rsidR="00124492" w:rsidRPr="00124492" w:rsidRDefault="00124492" w:rsidP="00124492">
      <w:pPr>
        <w:shd w:val="clear" w:color="auto" w:fill="FFFFFF"/>
        <w:spacing w:after="240" w:line="360" w:lineRule="atLeast"/>
        <w:rPr>
          <w:rFonts w:ascii="Helvetica" w:eastAsia="Times New Roman" w:hAnsi="Helvetica" w:cs="Helvetica"/>
          <w:sz w:val="26"/>
          <w:szCs w:val="26"/>
        </w:rPr>
      </w:pPr>
      <w:r w:rsidRPr="00124492">
        <w:rPr>
          <w:rFonts w:ascii="Helvetica" w:eastAsia="Times New Roman" w:hAnsi="Helvetica" w:cs="Helvetica"/>
          <w:b/>
          <w:bCs/>
          <w:sz w:val="26"/>
          <w:szCs w:val="26"/>
        </w:rPr>
        <w:t>3.</w:t>
      </w:r>
      <w:r w:rsidRPr="00124492">
        <w:rPr>
          <w:rFonts w:ascii="Helvetica" w:eastAsia="Times New Roman" w:hAnsi="Helvetica" w:cs="Helvetica"/>
          <w:sz w:val="26"/>
          <w:szCs w:val="26"/>
        </w:rPr>
        <w:t> Write a program in C to find the sum of all elements of the array. </w:t>
      </w:r>
      <w:hyperlink r:id="rId72" w:anchor="editorr" w:history="1">
        <w:r w:rsidRPr="00124492">
          <w:rPr>
            <w:rFonts w:ascii="Helvetica" w:eastAsia="Times New Roman" w:hAnsi="Helvetica" w:cs="Helvetica"/>
            <w:color w:val="448AFF"/>
            <w:sz w:val="26"/>
            <w:szCs w:val="26"/>
            <w:u w:val="single"/>
          </w:rPr>
          <w:t>Go to the editor</w:t>
        </w:r>
      </w:hyperlink>
      <w:r w:rsidRPr="00124492">
        <w:rPr>
          <w:rFonts w:ascii="Helvetica" w:eastAsia="Times New Roman" w:hAnsi="Helvetica" w:cs="Helvetica"/>
          <w:sz w:val="26"/>
          <w:szCs w:val="26"/>
        </w:rPr>
        <w:br/>
        <w:t>Test Data :</w:t>
      </w:r>
      <w:r w:rsidRPr="00124492">
        <w:rPr>
          <w:rFonts w:ascii="Helvetica" w:eastAsia="Times New Roman" w:hAnsi="Helvetica" w:cs="Helvetica"/>
          <w:sz w:val="26"/>
          <w:szCs w:val="26"/>
        </w:rPr>
        <w:br/>
        <w:t>Input the number of elements to be stored in the array :3</w:t>
      </w:r>
      <w:r w:rsidRPr="00124492">
        <w:rPr>
          <w:rFonts w:ascii="Helvetica" w:eastAsia="Times New Roman" w:hAnsi="Helvetica" w:cs="Helvetica"/>
          <w:sz w:val="26"/>
          <w:szCs w:val="26"/>
        </w:rPr>
        <w:br/>
        <w:t>Input 3 elements in the array :</w:t>
      </w:r>
      <w:r w:rsidRPr="00124492">
        <w:rPr>
          <w:rFonts w:ascii="Helvetica" w:eastAsia="Times New Roman" w:hAnsi="Helvetica" w:cs="Helvetica"/>
          <w:sz w:val="26"/>
          <w:szCs w:val="26"/>
        </w:rPr>
        <w:br/>
        <w:t>element - 0 : 2</w:t>
      </w:r>
      <w:r w:rsidRPr="00124492">
        <w:rPr>
          <w:rFonts w:ascii="Helvetica" w:eastAsia="Times New Roman" w:hAnsi="Helvetica" w:cs="Helvetica"/>
          <w:sz w:val="26"/>
          <w:szCs w:val="26"/>
        </w:rPr>
        <w:br/>
        <w:t>element - 1 : 5</w:t>
      </w:r>
      <w:r w:rsidRPr="00124492">
        <w:rPr>
          <w:rFonts w:ascii="Helvetica" w:eastAsia="Times New Roman" w:hAnsi="Helvetica" w:cs="Helvetica"/>
          <w:sz w:val="26"/>
          <w:szCs w:val="26"/>
        </w:rPr>
        <w:br/>
        <w:t>element - 2 : 8</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r>
      <w:r w:rsidRPr="00124492">
        <w:rPr>
          <w:rFonts w:ascii="Helvetica" w:eastAsia="Times New Roman" w:hAnsi="Helvetica" w:cs="Helvetica"/>
          <w:sz w:val="26"/>
          <w:szCs w:val="26"/>
        </w:rPr>
        <w:lastRenderedPageBreak/>
        <w:t>Sum of all elements stored in the array is : 15</w:t>
      </w:r>
      <w:r w:rsidRPr="00124492">
        <w:rPr>
          <w:rFonts w:ascii="Helvetica" w:eastAsia="Times New Roman" w:hAnsi="Helvetica" w:cs="Helvetica"/>
          <w:sz w:val="26"/>
          <w:szCs w:val="26"/>
        </w:rPr>
        <w:br/>
      </w:r>
      <w:hyperlink r:id="rId73" w:tgtFrame="_blank" w:history="1">
        <w:r w:rsidRPr="00124492">
          <w:rPr>
            <w:rFonts w:ascii="Helvetica" w:eastAsia="Times New Roman" w:hAnsi="Helvetica" w:cs="Helvetica"/>
            <w:color w:val="448AFF"/>
            <w:sz w:val="26"/>
            <w:szCs w:val="26"/>
            <w:u w:val="single"/>
          </w:rPr>
          <w:t>Click me to see the solution</w:t>
        </w:r>
      </w:hyperlink>
    </w:p>
    <w:p w:rsidR="00124492" w:rsidRPr="00124492" w:rsidRDefault="00124492" w:rsidP="00124492">
      <w:pPr>
        <w:shd w:val="clear" w:color="auto" w:fill="FFFFFF"/>
        <w:spacing w:after="240" w:line="360" w:lineRule="atLeast"/>
        <w:rPr>
          <w:rFonts w:ascii="Helvetica" w:eastAsia="Times New Roman" w:hAnsi="Helvetica" w:cs="Helvetica"/>
          <w:sz w:val="26"/>
          <w:szCs w:val="26"/>
        </w:rPr>
      </w:pPr>
      <w:r w:rsidRPr="00124492">
        <w:rPr>
          <w:rFonts w:ascii="Helvetica" w:eastAsia="Times New Roman" w:hAnsi="Helvetica" w:cs="Helvetica"/>
          <w:b/>
          <w:bCs/>
          <w:sz w:val="26"/>
          <w:szCs w:val="26"/>
        </w:rPr>
        <w:t>4.</w:t>
      </w:r>
      <w:r w:rsidRPr="00124492">
        <w:rPr>
          <w:rFonts w:ascii="Helvetica" w:eastAsia="Times New Roman" w:hAnsi="Helvetica" w:cs="Helvetica"/>
          <w:sz w:val="26"/>
          <w:szCs w:val="26"/>
        </w:rPr>
        <w:t> Write a program in C to copy the elements of one array into another array. </w:t>
      </w:r>
      <w:hyperlink r:id="rId74" w:anchor="editorr" w:history="1">
        <w:r w:rsidRPr="00124492">
          <w:rPr>
            <w:rFonts w:ascii="Helvetica" w:eastAsia="Times New Roman" w:hAnsi="Helvetica" w:cs="Helvetica"/>
            <w:color w:val="448AFF"/>
            <w:sz w:val="26"/>
            <w:szCs w:val="26"/>
            <w:u w:val="single"/>
          </w:rPr>
          <w:t>Go to the editor</w:t>
        </w:r>
      </w:hyperlink>
      <w:r w:rsidRPr="00124492">
        <w:rPr>
          <w:rFonts w:ascii="Helvetica" w:eastAsia="Times New Roman" w:hAnsi="Helvetica" w:cs="Helvetica"/>
          <w:sz w:val="26"/>
          <w:szCs w:val="26"/>
        </w:rPr>
        <w:br/>
        <w:t>Test Data :</w:t>
      </w:r>
      <w:r w:rsidRPr="00124492">
        <w:rPr>
          <w:rFonts w:ascii="Helvetica" w:eastAsia="Times New Roman" w:hAnsi="Helvetica" w:cs="Helvetica"/>
          <w:sz w:val="26"/>
          <w:szCs w:val="26"/>
        </w:rPr>
        <w:br/>
        <w:t>Input the number of elements to be stored in the array :3</w:t>
      </w:r>
      <w:r w:rsidRPr="00124492">
        <w:rPr>
          <w:rFonts w:ascii="Helvetica" w:eastAsia="Times New Roman" w:hAnsi="Helvetica" w:cs="Helvetica"/>
          <w:sz w:val="26"/>
          <w:szCs w:val="26"/>
        </w:rPr>
        <w:br/>
        <w:t>Input 3 elements in the array :</w:t>
      </w:r>
      <w:r w:rsidRPr="00124492">
        <w:rPr>
          <w:rFonts w:ascii="Helvetica" w:eastAsia="Times New Roman" w:hAnsi="Helvetica" w:cs="Helvetica"/>
          <w:sz w:val="26"/>
          <w:szCs w:val="26"/>
        </w:rPr>
        <w:br/>
        <w:t>element - 0 : 15</w:t>
      </w:r>
      <w:r w:rsidRPr="00124492">
        <w:rPr>
          <w:rFonts w:ascii="Helvetica" w:eastAsia="Times New Roman" w:hAnsi="Helvetica" w:cs="Helvetica"/>
          <w:sz w:val="26"/>
          <w:szCs w:val="26"/>
        </w:rPr>
        <w:br/>
        <w:t>element - 1 : 10</w:t>
      </w:r>
      <w:r w:rsidRPr="00124492">
        <w:rPr>
          <w:rFonts w:ascii="Helvetica" w:eastAsia="Times New Roman" w:hAnsi="Helvetica" w:cs="Helvetica"/>
          <w:sz w:val="26"/>
          <w:szCs w:val="26"/>
        </w:rPr>
        <w:br/>
        <w:t>element - 2 : 12</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t>The elements stored in the first array are :</w:t>
      </w:r>
      <w:r w:rsidRPr="00124492">
        <w:rPr>
          <w:rFonts w:ascii="Helvetica" w:eastAsia="Times New Roman" w:hAnsi="Helvetica" w:cs="Helvetica"/>
          <w:sz w:val="26"/>
          <w:szCs w:val="26"/>
        </w:rPr>
        <w:br/>
        <w:t>15 10 12</w:t>
      </w:r>
      <w:r w:rsidRPr="00124492">
        <w:rPr>
          <w:rFonts w:ascii="Helvetica" w:eastAsia="Times New Roman" w:hAnsi="Helvetica" w:cs="Helvetica"/>
          <w:sz w:val="26"/>
          <w:szCs w:val="26"/>
        </w:rPr>
        <w:br/>
        <w:t>The elements copied into the second array are :</w:t>
      </w:r>
      <w:r w:rsidRPr="00124492">
        <w:rPr>
          <w:rFonts w:ascii="Helvetica" w:eastAsia="Times New Roman" w:hAnsi="Helvetica" w:cs="Helvetica"/>
          <w:sz w:val="26"/>
          <w:szCs w:val="26"/>
        </w:rPr>
        <w:br/>
        <w:t>15 10 12</w:t>
      </w:r>
      <w:r w:rsidRPr="00124492">
        <w:rPr>
          <w:rFonts w:ascii="Helvetica" w:eastAsia="Times New Roman" w:hAnsi="Helvetica" w:cs="Helvetica"/>
          <w:sz w:val="26"/>
          <w:szCs w:val="26"/>
        </w:rPr>
        <w:br/>
      </w:r>
      <w:hyperlink r:id="rId75" w:tgtFrame="_blank" w:history="1">
        <w:r w:rsidRPr="00124492">
          <w:rPr>
            <w:rFonts w:ascii="Helvetica" w:eastAsia="Times New Roman" w:hAnsi="Helvetica" w:cs="Helvetica"/>
            <w:color w:val="448AFF"/>
            <w:sz w:val="26"/>
            <w:szCs w:val="26"/>
            <w:u w:val="single"/>
          </w:rPr>
          <w:t>Click me to see the solution</w:t>
        </w:r>
      </w:hyperlink>
    </w:p>
    <w:p w:rsidR="00124492" w:rsidRPr="00124492" w:rsidRDefault="00124492" w:rsidP="00124492">
      <w:pPr>
        <w:shd w:val="clear" w:color="auto" w:fill="FFFFFF"/>
        <w:spacing w:after="240" w:line="360" w:lineRule="atLeast"/>
        <w:rPr>
          <w:rFonts w:ascii="Helvetica" w:eastAsia="Times New Roman" w:hAnsi="Helvetica" w:cs="Helvetica"/>
          <w:sz w:val="26"/>
          <w:szCs w:val="26"/>
        </w:rPr>
      </w:pPr>
      <w:r w:rsidRPr="00124492">
        <w:rPr>
          <w:rFonts w:ascii="Helvetica" w:eastAsia="Times New Roman" w:hAnsi="Helvetica" w:cs="Helvetica"/>
          <w:b/>
          <w:bCs/>
          <w:sz w:val="26"/>
          <w:szCs w:val="26"/>
        </w:rPr>
        <w:t>5.</w:t>
      </w:r>
      <w:r w:rsidRPr="00124492">
        <w:rPr>
          <w:rFonts w:ascii="Helvetica" w:eastAsia="Times New Roman" w:hAnsi="Helvetica" w:cs="Helvetica"/>
          <w:sz w:val="26"/>
          <w:szCs w:val="26"/>
        </w:rPr>
        <w:t> Write a program in C to count a total number of duplicate elements in an array. </w:t>
      </w:r>
      <w:hyperlink r:id="rId76" w:anchor="editorr" w:history="1">
        <w:r w:rsidRPr="00124492">
          <w:rPr>
            <w:rFonts w:ascii="Helvetica" w:eastAsia="Times New Roman" w:hAnsi="Helvetica" w:cs="Helvetica"/>
            <w:color w:val="448AFF"/>
            <w:sz w:val="26"/>
            <w:szCs w:val="26"/>
            <w:u w:val="single"/>
          </w:rPr>
          <w:t>Go to the editor</w:t>
        </w:r>
      </w:hyperlink>
      <w:r w:rsidRPr="00124492">
        <w:rPr>
          <w:rFonts w:ascii="Helvetica" w:eastAsia="Times New Roman" w:hAnsi="Helvetica" w:cs="Helvetica"/>
          <w:sz w:val="26"/>
          <w:szCs w:val="26"/>
        </w:rPr>
        <w:br/>
      </w:r>
      <w:proofErr w:type="gramStart"/>
      <w:r w:rsidRPr="00124492">
        <w:rPr>
          <w:rFonts w:ascii="Helvetica" w:eastAsia="Times New Roman" w:hAnsi="Helvetica" w:cs="Helvetica"/>
          <w:sz w:val="26"/>
          <w:szCs w:val="26"/>
        </w:rPr>
        <w:t>Test Data :</w:t>
      </w:r>
      <w:proofErr w:type="gramEnd"/>
      <w:r w:rsidRPr="00124492">
        <w:rPr>
          <w:rFonts w:ascii="Helvetica" w:eastAsia="Times New Roman" w:hAnsi="Helvetica" w:cs="Helvetica"/>
          <w:sz w:val="26"/>
          <w:szCs w:val="26"/>
        </w:rPr>
        <w:br/>
        <w:t>Input the number of elements to be stored in the array :3</w:t>
      </w:r>
      <w:r w:rsidRPr="00124492">
        <w:rPr>
          <w:rFonts w:ascii="Helvetica" w:eastAsia="Times New Roman" w:hAnsi="Helvetica" w:cs="Helvetica"/>
          <w:sz w:val="26"/>
          <w:szCs w:val="26"/>
        </w:rPr>
        <w:br/>
        <w:t>Input 3 elements in the array :</w:t>
      </w:r>
      <w:r w:rsidRPr="00124492">
        <w:rPr>
          <w:rFonts w:ascii="Helvetica" w:eastAsia="Times New Roman" w:hAnsi="Helvetica" w:cs="Helvetica"/>
          <w:sz w:val="26"/>
          <w:szCs w:val="26"/>
        </w:rPr>
        <w:br/>
        <w:t>element - 0 : 5</w:t>
      </w:r>
      <w:r w:rsidRPr="00124492">
        <w:rPr>
          <w:rFonts w:ascii="Helvetica" w:eastAsia="Times New Roman" w:hAnsi="Helvetica" w:cs="Helvetica"/>
          <w:sz w:val="26"/>
          <w:szCs w:val="26"/>
        </w:rPr>
        <w:br/>
        <w:t>element - 1 : 1</w:t>
      </w:r>
      <w:r w:rsidRPr="00124492">
        <w:rPr>
          <w:rFonts w:ascii="Helvetica" w:eastAsia="Times New Roman" w:hAnsi="Helvetica" w:cs="Helvetica"/>
          <w:sz w:val="26"/>
          <w:szCs w:val="26"/>
        </w:rPr>
        <w:br/>
        <w:t>element - 2 : 1</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t>Total number of duplicate elements found in the array is : 1</w:t>
      </w:r>
      <w:r w:rsidRPr="00124492">
        <w:rPr>
          <w:rFonts w:ascii="Helvetica" w:eastAsia="Times New Roman" w:hAnsi="Helvetica" w:cs="Helvetica"/>
          <w:sz w:val="26"/>
          <w:szCs w:val="26"/>
        </w:rPr>
        <w:br/>
      </w:r>
      <w:hyperlink r:id="rId77" w:tgtFrame="_blank" w:history="1">
        <w:r w:rsidRPr="00124492">
          <w:rPr>
            <w:rFonts w:ascii="Helvetica" w:eastAsia="Times New Roman" w:hAnsi="Helvetica" w:cs="Helvetica"/>
            <w:color w:val="448AFF"/>
            <w:sz w:val="26"/>
            <w:szCs w:val="26"/>
            <w:u w:val="single"/>
          </w:rPr>
          <w:t>Click me to see the solution</w:t>
        </w:r>
      </w:hyperlink>
    </w:p>
    <w:p w:rsidR="00124492" w:rsidRPr="00124492" w:rsidRDefault="00124492" w:rsidP="00124492">
      <w:pPr>
        <w:shd w:val="clear" w:color="auto" w:fill="FFFFFF"/>
        <w:spacing w:after="240" w:line="360" w:lineRule="atLeast"/>
        <w:rPr>
          <w:rFonts w:ascii="Helvetica" w:eastAsia="Times New Roman" w:hAnsi="Helvetica" w:cs="Helvetica"/>
          <w:sz w:val="26"/>
          <w:szCs w:val="26"/>
        </w:rPr>
      </w:pPr>
      <w:r w:rsidRPr="00124492">
        <w:rPr>
          <w:rFonts w:ascii="Helvetica" w:eastAsia="Times New Roman" w:hAnsi="Helvetica" w:cs="Helvetica"/>
          <w:b/>
          <w:bCs/>
          <w:sz w:val="26"/>
          <w:szCs w:val="26"/>
        </w:rPr>
        <w:t>6.</w:t>
      </w:r>
      <w:r w:rsidRPr="00124492">
        <w:rPr>
          <w:rFonts w:ascii="Helvetica" w:eastAsia="Times New Roman" w:hAnsi="Helvetica" w:cs="Helvetica"/>
          <w:sz w:val="26"/>
          <w:szCs w:val="26"/>
        </w:rPr>
        <w:t> Write a program in C to print all unique elements in an array. </w:t>
      </w:r>
      <w:hyperlink r:id="rId78" w:anchor="editorr" w:history="1">
        <w:r w:rsidRPr="00124492">
          <w:rPr>
            <w:rFonts w:ascii="Helvetica" w:eastAsia="Times New Roman" w:hAnsi="Helvetica" w:cs="Helvetica"/>
            <w:color w:val="448AFF"/>
            <w:sz w:val="26"/>
            <w:szCs w:val="26"/>
            <w:u w:val="single"/>
          </w:rPr>
          <w:t>Go to the editor</w:t>
        </w:r>
      </w:hyperlink>
      <w:r w:rsidRPr="00124492">
        <w:rPr>
          <w:rFonts w:ascii="Helvetica" w:eastAsia="Times New Roman" w:hAnsi="Helvetica" w:cs="Helvetica"/>
          <w:sz w:val="26"/>
          <w:szCs w:val="26"/>
        </w:rPr>
        <w:br/>
        <w:t>Test Data :</w:t>
      </w:r>
      <w:r w:rsidRPr="00124492">
        <w:rPr>
          <w:rFonts w:ascii="Helvetica" w:eastAsia="Times New Roman" w:hAnsi="Helvetica" w:cs="Helvetica"/>
          <w:sz w:val="26"/>
          <w:szCs w:val="26"/>
        </w:rPr>
        <w:br/>
        <w:t>Print all unique elements of an array:</w:t>
      </w:r>
      <w:r w:rsidRPr="00124492">
        <w:rPr>
          <w:rFonts w:ascii="Helvetica" w:eastAsia="Times New Roman" w:hAnsi="Helvetica" w:cs="Helvetica"/>
          <w:sz w:val="26"/>
          <w:szCs w:val="26"/>
        </w:rPr>
        <w:br/>
        <w:t>------------------------------------------</w:t>
      </w:r>
      <w:r w:rsidRPr="00124492">
        <w:rPr>
          <w:rFonts w:ascii="Helvetica" w:eastAsia="Times New Roman" w:hAnsi="Helvetica" w:cs="Helvetica"/>
          <w:sz w:val="26"/>
          <w:szCs w:val="26"/>
        </w:rPr>
        <w:br/>
        <w:t>Input the number of elements to be stored in the array: 4</w:t>
      </w:r>
      <w:r w:rsidRPr="00124492">
        <w:rPr>
          <w:rFonts w:ascii="Helvetica" w:eastAsia="Times New Roman" w:hAnsi="Helvetica" w:cs="Helvetica"/>
          <w:sz w:val="26"/>
          <w:szCs w:val="26"/>
        </w:rPr>
        <w:br/>
        <w:t>Input 4 elements in the array :</w:t>
      </w:r>
      <w:r w:rsidRPr="00124492">
        <w:rPr>
          <w:rFonts w:ascii="Helvetica" w:eastAsia="Times New Roman" w:hAnsi="Helvetica" w:cs="Helvetica"/>
          <w:sz w:val="26"/>
          <w:szCs w:val="26"/>
        </w:rPr>
        <w:br/>
        <w:t>element - 0 : 3</w:t>
      </w:r>
      <w:r w:rsidRPr="00124492">
        <w:rPr>
          <w:rFonts w:ascii="Helvetica" w:eastAsia="Times New Roman" w:hAnsi="Helvetica" w:cs="Helvetica"/>
          <w:sz w:val="26"/>
          <w:szCs w:val="26"/>
        </w:rPr>
        <w:br/>
      </w:r>
      <w:r w:rsidRPr="00124492">
        <w:rPr>
          <w:rFonts w:ascii="Helvetica" w:eastAsia="Times New Roman" w:hAnsi="Helvetica" w:cs="Helvetica"/>
          <w:sz w:val="26"/>
          <w:szCs w:val="26"/>
        </w:rPr>
        <w:lastRenderedPageBreak/>
        <w:t>element - 1 : 2</w:t>
      </w:r>
      <w:r w:rsidRPr="00124492">
        <w:rPr>
          <w:rFonts w:ascii="Helvetica" w:eastAsia="Times New Roman" w:hAnsi="Helvetica" w:cs="Helvetica"/>
          <w:sz w:val="26"/>
          <w:szCs w:val="26"/>
        </w:rPr>
        <w:br/>
        <w:t>element - 2 : 2</w:t>
      </w:r>
      <w:r w:rsidRPr="00124492">
        <w:rPr>
          <w:rFonts w:ascii="Helvetica" w:eastAsia="Times New Roman" w:hAnsi="Helvetica" w:cs="Helvetica"/>
          <w:sz w:val="26"/>
          <w:szCs w:val="26"/>
        </w:rPr>
        <w:br/>
        <w:t>element - 3 : 5</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t>The unique elements found in the array are:</w:t>
      </w:r>
      <w:r w:rsidRPr="00124492">
        <w:rPr>
          <w:rFonts w:ascii="Helvetica" w:eastAsia="Times New Roman" w:hAnsi="Helvetica" w:cs="Helvetica"/>
          <w:sz w:val="26"/>
          <w:szCs w:val="26"/>
        </w:rPr>
        <w:br/>
        <w:t>3 5</w:t>
      </w:r>
      <w:r w:rsidRPr="00124492">
        <w:rPr>
          <w:rFonts w:ascii="Helvetica" w:eastAsia="Times New Roman" w:hAnsi="Helvetica" w:cs="Helvetica"/>
          <w:sz w:val="26"/>
          <w:szCs w:val="26"/>
        </w:rPr>
        <w:br/>
      </w:r>
      <w:hyperlink r:id="rId79" w:tgtFrame="_blank" w:history="1">
        <w:r w:rsidRPr="00124492">
          <w:rPr>
            <w:rFonts w:ascii="Helvetica" w:eastAsia="Times New Roman" w:hAnsi="Helvetica" w:cs="Helvetica"/>
            <w:color w:val="448AFF"/>
            <w:sz w:val="26"/>
            <w:szCs w:val="26"/>
            <w:u w:val="single"/>
          </w:rPr>
          <w:t>Click me to see the solution</w:t>
        </w:r>
      </w:hyperlink>
    </w:p>
    <w:p w:rsidR="00124492" w:rsidRPr="00124492" w:rsidRDefault="00124492" w:rsidP="00124492">
      <w:pPr>
        <w:shd w:val="clear" w:color="auto" w:fill="FFFFFF"/>
        <w:spacing w:after="240" w:line="360" w:lineRule="atLeast"/>
        <w:rPr>
          <w:rFonts w:ascii="Helvetica" w:eastAsia="Times New Roman" w:hAnsi="Helvetica" w:cs="Helvetica"/>
          <w:sz w:val="26"/>
          <w:szCs w:val="26"/>
        </w:rPr>
      </w:pPr>
      <w:r w:rsidRPr="00124492">
        <w:rPr>
          <w:rFonts w:ascii="Helvetica" w:eastAsia="Times New Roman" w:hAnsi="Helvetica" w:cs="Helvetica"/>
          <w:b/>
          <w:bCs/>
          <w:sz w:val="26"/>
          <w:szCs w:val="26"/>
        </w:rPr>
        <w:t>7.</w:t>
      </w:r>
      <w:r w:rsidRPr="00124492">
        <w:rPr>
          <w:rFonts w:ascii="Helvetica" w:eastAsia="Times New Roman" w:hAnsi="Helvetica" w:cs="Helvetica"/>
          <w:sz w:val="26"/>
          <w:szCs w:val="26"/>
        </w:rPr>
        <w:t xml:space="preserve"> Write a program in C to merge two arrays of same size sorted in </w:t>
      </w:r>
      <w:proofErr w:type="spellStart"/>
      <w:r w:rsidRPr="00124492">
        <w:rPr>
          <w:rFonts w:ascii="Helvetica" w:eastAsia="Times New Roman" w:hAnsi="Helvetica" w:cs="Helvetica"/>
          <w:sz w:val="26"/>
          <w:szCs w:val="26"/>
        </w:rPr>
        <w:t>decending</w:t>
      </w:r>
      <w:proofErr w:type="spellEnd"/>
      <w:r w:rsidRPr="00124492">
        <w:rPr>
          <w:rFonts w:ascii="Helvetica" w:eastAsia="Times New Roman" w:hAnsi="Helvetica" w:cs="Helvetica"/>
          <w:sz w:val="26"/>
          <w:szCs w:val="26"/>
        </w:rPr>
        <w:t xml:space="preserve"> order. </w:t>
      </w:r>
      <w:hyperlink r:id="rId80" w:anchor="editorr" w:history="1">
        <w:r w:rsidRPr="00124492">
          <w:rPr>
            <w:rFonts w:ascii="Helvetica" w:eastAsia="Times New Roman" w:hAnsi="Helvetica" w:cs="Helvetica"/>
            <w:color w:val="448AFF"/>
            <w:sz w:val="26"/>
            <w:szCs w:val="26"/>
            <w:u w:val="single"/>
          </w:rPr>
          <w:t>Go to the editor</w:t>
        </w:r>
      </w:hyperlink>
      <w:r w:rsidRPr="00124492">
        <w:rPr>
          <w:rFonts w:ascii="Helvetica" w:eastAsia="Times New Roman" w:hAnsi="Helvetica" w:cs="Helvetica"/>
          <w:sz w:val="26"/>
          <w:szCs w:val="26"/>
        </w:rPr>
        <w:br/>
        <w:t>Test Data :</w:t>
      </w:r>
      <w:r w:rsidRPr="00124492">
        <w:rPr>
          <w:rFonts w:ascii="Helvetica" w:eastAsia="Times New Roman" w:hAnsi="Helvetica" w:cs="Helvetica"/>
          <w:sz w:val="26"/>
          <w:szCs w:val="26"/>
        </w:rPr>
        <w:br/>
        <w:t>Input the number of elements to be stored in the first array :3</w:t>
      </w:r>
      <w:r w:rsidRPr="00124492">
        <w:rPr>
          <w:rFonts w:ascii="Helvetica" w:eastAsia="Times New Roman" w:hAnsi="Helvetica" w:cs="Helvetica"/>
          <w:sz w:val="26"/>
          <w:szCs w:val="26"/>
        </w:rPr>
        <w:br/>
        <w:t>Input 3 elements in the array :</w:t>
      </w:r>
      <w:r w:rsidRPr="00124492">
        <w:rPr>
          <w:rFonts w:ascii="Helvetica" w:eastAsia="Times New Roman" w:hAnsi="Helvetica" w:cs="Helvetica"/>
          <w:sz w:val="26"/>
          <w:szCs w:val="26"/>
        </w:rPr>
        <w:br/>
        <w:t>element - 0 : 1</w:t>
      </w:r>
      <w:r w:rsidRPr="00124492">
        <w:rPr>
          <w:rFonts w:ascii="Helvetica" w:eastAsia="Times New Roman" w:hAnsi="Helvetica" w:cs="Helvetica"/>
          <w:sz w:val="26"/>
          <w:szCs w:val="26"/>
        </w:rPr>
        <w:br/>
        <w:t>element - 1 : 2</w:t>
      </w:r>
      <w:r w:rsidRPr="00124492">
        <w:rPr>
          <w:rFonts w:ascii="Helvetica" w:eastAsia="Times New Roman" w:hAnsi="Helvetica" w:cs="Helvetica"/>
          <w:sz w:val="26"/>
          <w:szCs w:val="26"/>
        </w:rPr>
        <w:br/>
        <w:t>element - 2 : 3</w:t>
      </w:r>
      <w:r w:rsidRPr="00124492">
        <w:rPr>
          <w:rFonts w:ascii="Helvetica" w:eastAsia="Times New Roman" w:hAnsi="Helvetica" w:cs="Helvetica"/>
          <w:sz w:val="26"/>
          <w:szCs w:val="26"/>
        </w:rPr>
        <w:br/>
        <w:t>Input the number of elements to be stored in the second array :3</w:t>
      </w:r>
      <w:r w:rsidRPr="00124492">
        <w:rPr>
          <w:rFonts w:ascii="Helvetica" w:eastAsia="Times New Roman" w:hAnsi="Helvetica" w:cs="Helvetica"/>
          <w:sz w:val="26"/>
          <w:szCs w:val="26"/>
        </w:rPr>
        <w:br/>
        <w:t>Input 3 elements in the array :</w:t>
      </w:r>
      <w:r w:rsidRPr="00124492">
        <w:rPr>
          <w:rFonts w:ascii="Helvetica" w:eastAsia="Times New Roman" w:hAnsi="Helvetica" w:cs="Helvetica"/>
          <w:sz w:val="26"/>
          <w:szCs w:val="26"/>
        </w:rPr>
        <w:br/>
        <w:t>element - 0 : 1</w:t>
      </w:r>
      <w:r w:rsidRPr="00124492">
        <w:rPr>
          <w:rFonts w:ascii="Helvetica" w:eastAsia="Times New Roman" w:hAnsi="Helvetica" w:cs="Helvetica"/>
          <w:sz w:val="26"/>
          <w:szCs w:val="26"/>
        </w:rPr>
        <w:br/>
        <w:t>element - 1 : 2</w:t>
      </w:r>
      <w:r w:rsidRPr="00124492">
        <w:rPr>
          <w:rFonts w:ascii="Helvetica" w:eastAsia="Times New Roman" w:hAnsi="Helvetica" w:cs="Helvetica"/>
          <w:sz w:val="26"/>
          <w:szCs w:val="26"/>
        </w:rPr>
        <w:br/>
        <w:t>element - 2 : 3</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t xml:space="preserve">The merged array in </w:t>
      </w:r>
      <w:proofErr w:type="spellStart"/>
      <w:r w:rsidRPr="00124492">
        <w:rPr>
          <w:rFonts w:ascii="Helvetica" w:eastAsia="Times New Roman" w:hAnsi="Helvetica" w:cs="Helvetica"/>
          <w:sz w:val="26"/>
          <w:szCs w:val="26"/>
        </w:rPr>
        <w:t>decending</w:t>
      </w:r>
      <w:proofErr w:type="spellEnd"/>
      <w:r w:rsidRPr="00124492">
        <w:rPr>
          <w:rFonts w:ascii="Helvetica" w:eastAsia="Times New Roman" w:hAnsi="Helvetica" w:cs="Helvetica"/>
          <w:sz w:val="26"/>
          <w:szCs w:val="26"/>
        </w:rPr>
        <w:t xml:space="preserve"> order is :</w:t>
      </w:r>
      <w:r w:rsidRPr="00124492">
        <w:rPr>
          <w:rFonts w:ascii="Helvetica" w:eastAsia="Times New Roman" w:hAnsi="Helvetica" w:cs="Helvetica"/>
          <w:sz w:val="26"/>
          <w:szCs w:val="26"/>
        </w:rPr>
        <w:br/>
        <w:t>3 3 2 2 1 1</w:t>
      </w:r>
      <w:r w:rsidRPr="00124492">
        <w:rPr>
          <w:rFonts w:ascii="Helvetica" w:eastAsia="Times New Roman" w:hAnsi="Helvetica" w:cs="Helvetica"/>
          <w:sz w:val="26"/>
          <w:szCs w:val="26"/>
        </w:rPr>
        <w:br/>
      </w:r>
      <w:hyperlink r:id="rId81" w:tgtFrame="_blank" w:history="1">
        <w:r w:rsidRPr="00124492">
          <w:rPr>
            <w:rFonts w:ascii="Helvetica" w:eastAsia="Times New Roman" w:hAnsi="Helvetica" w:cs="Helvetica"/>
            <w:color w:val="448AFF"/>
            <w:sz w:val="26"/>
            <w:szCs w:val="26"/>
            <w:u w:val="single"/>
          </w:rPr>
          <w:t>Click me to see the solution</w:t>
        </w:r>
      </w:hyperlink>
    </w:p>
    <w:p w:rsidR="00124492" w:rsidRPr="00124492" w:rsidRDefault="00124492" w:rsidP="00124492">
      <w:pPr>
        <w:shd w:val="clear" w:color="auto" w:fill="FFFFFF"/>
        <w:spacing w:after="240" w:line="360" w:lineRule="atLeast"/>
        <w:rPr>
          <w:rFonts w:ascii="Helvetica" w:eastAsia="Times New Roman" w:hAnsi="Helvetica" w:cs="Helvetica"/>
          <w:sz w:val="26"/>
          <w:szCs w:val="26"/>
        </w:rPr>
      </w:pPr>
      <w:r w:rsidRPr="00124492">
        <w:rPr>
          <w:rFonts w:ascii="Helvetica" w:eastAsia="Times New Roman" w:hAnsi="Helvetica" w:cs="Helvetica"/>
          <w:b/>
          <w:bCs/>
          <w:sz w:val="26"/>
          <w:szCs w:val="26"/>
        </w:rPr>
        <w:t>8.</w:t>
      </w:r>
      <w:r w:rsidRPr="00124492">
        <w:rPr>
          <w:rFonts w:ascii="Helvetica" w:eastAsia="Times New Roman" w:hAnsi="Helvetica" w:cs="Helvetica"/>
          <w:sz w:val="26"/>
          <w:szCs w:val="26"/>
        </w:rPr>
        <w:t> Write a program in C to count the frequency of each element of an array. </w:t>
      </w:r>
      <w:hyperlink r:id="rId82" w:anchor="editorr" w:history="1">
        <w:r w:rsidRPr="00124492">
          <w:rPr>
            <w:rFonts w:ascii="Helvetica" w:eastAsia="Times New Roman" w:hAnsi="Helvetica" w:cs="Helvetica"/>
            <w:color w:val="448AFF"/>
            <w:sz w:val="26"/>
            <w:szCs w:val="26"/>
            <w:u w:val="single"/>
          </w:rPr>
          <w:t>Go to the editor</w:t>
        </w:r>
      </w:hyperlink>
      <w:r w:rsidRPr="00124492">
        <w:rPr>
          <w:rFonts w:ascii="Helvetica" w:eastAsia="Times New Roman" w:hAnsi="Helvetica" w:cs="Helvetica"/>
          <w:sz w:val="26"/>
          <w:szCs w:val="26"/>
        </w:rPr>
        <w:br/>
        <w:t>Test Data :</w:t>
      </w:r>
      <w:r w:rsidRPr="00124492">
        <w:rPr>
          <w:rFonts w:ascii="Helvetica" w:eastAsia="Times New Roman" w:hAnsi="Helvetica" w:cs="Helvetica"/>
          <w:sz w:val="26"/>
          <w:szCs w:val="26"/>
        </w:rPr>
        <w:br/>
        <w:t>Input the number of elements to be stored in the array :3</w:t>
      </w:r>
      <w:r w:rsidRPr="00124492">
        <w:rPr>
          <w:rFonts w:ascii="Helvetica" w:eastAsia="Times New Roman" w:hAnsi="Helvetica" w:cs="Helvetica"/>
          <w:sz w:val="26"/>
          <w:szCs w:val="26"/>
        </w:rPr>
        <w:br/>
        <w:t>Input 3 elements in the array :</w:t>
      </w:r>
      <w:r w:rsidRPr="00124492">
        <w:rPr>
          <w:rFonts w:ascii="Helvetica" w:eastAsia="Times New Roman" w:hAnsi="Helvetica" w:cs="Helvetica"/>
          <w:sz w:val="26"/>
          <w:szCs w:val="26"/>
        </w:rPr>
        <w:br/>
        <w:t>element - 0 : 25</w:t>
      </w:r>
      <w:r w:rsidRPr="00124492">
        <w:rPr>
          <w:rFonts w:ascii="Helvetica" w:eastAsia="Times New Roman" w:hAnsi="Helvetica" w:cs="Helvetica"/>
          <w:sz w:val="26"/>
          <w:szCs w:val="26"/>
        </w:rPr>
        <w:br/>
        <w:t>element - 1 : 12</w:t>
      </w:r>
      <w:r w:rsidRPr="00124492">
        <w:rPr>
          <w:rFonts w:ascii="Helvetica" w:eastAsia="Times New Roman" w:hAnsi="Helvetica" w:cs="Helvetica"/>
          <w:sz w:val="26"/>
          <w:szCs w:val="26"/>
        </w:rPr>
        <w:br/>
        <w:t>element - 2 : 43</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t>The frequency of all elements of an array :</w:t>
      </w:r>
      <w:r w:rsidRPr="00124492">
        <w:rPr>
          <w:rFonts w:ascii="Helvetica" w:eastAsia="Times New Roman" w:hAnsi="Helvetica" w:cs="Helvetica"/>
          <w:sz w:val="26"/>
          <w:szCs w:val="26"/>
        </w:rPr>
        <w:br/>
      </w:r>
      <w:r w:rsidRPr="00124492">
        <w:rPr>
          <w:rFonts w:ascii="Helvetica" w:eastAsia="Times New Roman" w:hAnsi="Helvetica" w:cs="Helvetica"/>
          <w:sz w:val="26"/>
          <w:szCs w:val="26"/>
        </w:rPr>
        <w:lastRenderedPageBreak/>
        <w:t>25 occurs 1 times</w:t>
      </w:r>
      <w:r w:rsidRPr="00124492">
        <w:rPr>
          <w:rFonts w:ascii="Helvetica" w:eastAsia="Times New Roman" w:hAnsi="Helvetica" w:cs="Helvetica"/>
          <w:sz w:val="26"/>
          <w:szCs w:val="26"/>
        </w:rPr>
        <w:br/>
        <w:t>12 occurs 1 times</w:t>
      </w:r>
      <w:r w:rsidRPr="00124492">
        <w:rPr>
          <w:rFonts w:ascii="Helvetica" w:eastAsia="Times New Roman" w:hAnsi="Helvetica" w:cs="Helvetica"/>
          <w:sz w:val="26"/>
          <w:szCs w:val="26"/>
        </w:rPr>
        <w:br/>
        <w:t>43 occurs 1 times</w:t>
      </w:r>
      <w:r w:rsidRPr="00124492">
        <w:rPr>
          <w:rFonts w:ascii="Helvetica" w:eastAsia="Times New Roman" w:hAnsi="Helvetica" w:cs="Helvetica"/>
          <w:sz w:val="26"/>
          <w:szCs w:val="26"/>
        </w:rPr>
        <w:br/>
      </w:r>
      <w:hyperlink r:id="rId83" w:tgtFrame="_blank" w:history="1">
        <w:r w:rsidRPr="00124492">
          <w:rPr>
            <w:rFonts w:ascii="Helvetica" w:eastAsia="Times New Roman" w:hAnsi="Helvetica" w:cs="Helvetica"/>
            <w:color w:val="448AFF"/>
            <w:sz w:val="26"/>
            <w:szCs w:val="26"/>
            <w:u w:val="single"/>
          </w:rPr>
          <w:t>Click me to see the solution</w:t>
        </w:r>
      </w:hyperlink>
    </w:p>
    <w:p w:rsidR="00124492" w:rsidRPr="00124492" w:rsidRDefault="00124492" w:rsidP="00124492">
      <w:pPr>
        <w:shd w:val="clear" w:color="auto" w:fill="FFFFFF"/>
        <w:spacing w:after="240" w:line="360" w:lineRule="atLeast"/>
        <w:rPr>
          <w:rFonts w:ascii="Helvetica" w:eastAsia="Times New Roman" w:hAnsi="Helvetica" w:cs="Helvetica"/>
          <w:sz w:val="26"/>
          <w:szCs w:val="26"/>
        </w:rPr>
      </w:pPr>
      <w:r w:rsidRPr="00124492">
        <w:rPr>
          <w:rFonts w:ascii="Helvetica" w:eastAsia="Times New Roman" w:hAnsi="Helvetica" w:cs="Helvetica"/>
          <w:b/>
          <w:bCs/>
          <w:sz w:val="26"/>
          <w:szCs w:val="26"/>
        </w:rPr>
        <w:t>9.</w:t>
      </w:r>
      <w:r w:rsidRPr="00124492">
        <w:rPr>
          <w:rFonts w:ascii="Helvetica" w:eastAsia="Times New Roman" w:hAnsi="Helvetica" w:cs="Helvetica"/>
          <w:sz w:val="26"/>
          <w:szCs w:val="26"/>
        </w:rPr>
        <w:t> Write a program in C to find the maximum and minimum element in an array. </w:t>
      </w:r>
      <w:hyperlink r:id="rId84" w:anchor="editorr" w:history="1">
        <w:r w:rsidRPr="00124492">
          <w:rPr>
            <w:rFonts w:ascii="Helvetica" w:eastAsia="Times New Roman" w:hAnsi="Helvetica" w:cs="Helvetica"/>
            <w:color w:val="448AFF"/>
            <w:sz w:val="26"/>
            <w:szCs w:val="26"/>
            <w:u w:val="single"/>
          </w:rPr>
          <w:t>Go to the editor</w:t>
        </w:r>
      </w:hyperlink>
      <w:r w:rsidRPr="00124492">
        <w:rPr>
          <w:rFonts w:ascii="Helvetica" w:eastAsia="Times New Roman" w:hAnsi="Helvetica" w:cs="Helvetica"/>
          <w:sz w:val="26"/>
          <w:szCs w:val="26"/>
        </w:rPr>
        <w:br/>
        <w:t>Test Data :</w:t>
      </w:r>
      <w:r w:rsidRPr="00124492">
        <w:rPr>
          <w:rFonts w:ascii="Helvetica" w:eastAsia="Times New Roman" w:hAnsi="Helvetica" w:cs="Helvetica"/>
          <w:sz w:val="26"/>
          <w:szCs w:val="26"/>
        </w:rPr>
        <w:br/>
        <w:t>Input the number of elements to be stored in the array :3</w:t>
      </w:r>
      <w:r w:rsidRPr="00124492">
        <w:rPr>
          <w:rFonts w:ascii="Helvetica" w:eastAsia="Times New Roman" w:hAnsi="Helvetica" w:cs="Helvetica"/>
          <w:sz w:val="26"/>
          <w:szCs w:val="26"/>
        </w:rPr>
        <w:br/>
        <w:t>Input 3 elements in the array :</w:t>
      </w:r>
      <w:r w:rsidRPr="00124492">
        <w:rPr>
          <w:rFonts w:ascii="Helvetica" w:eastAsia="Times New Roman" w:hAnsi="Helvetica" w:cs="Helvetica"/>
          <w:sz w:val="26"/>
          <w:szCs w:val="26"/>
        </w:rPr>
        <w:br/>
        <w:t>element - 0 : 45</w:t>
      </w:r>
      <w:r w:rsidRPr="00124492">
        <w:rPr>
          <w:rFonts w:ascii="Helvetica" w:eastAsia="Times New Roman" w:hAnsi="Helvetica" w:cs="Helvetica"/>
          <w:sz w:val="26"/>
          <w:szCs w:val="26"/>
        </w:rPr>
        <w:br/>
        <w:t>element - 1 : 25</w:t>
      </w:r>
      <w:r w:rsidRPr="00124492">
        <w:rPr>
          <w:rFonts w:ascii="Helvetica" w:eastAsia="Times New Roman" w:hAnsi="Helvetica" w:cs="Helvetica"/>
          <w:sz w:val="26"/>
          <w:szCs w:val="26"/>
        </w:rPr>
        <w:br/>
        <w:t>element - 2 : 21</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t>Maximum element is : 45</w:t>
      </w:r>
      <w:r w:rsidRPr="00124492">
        <w:rPr>
          <w:rFonts w:ascii="Helvetica" w:eastAsia="Times New Roman" w:hAnsi="Helvetica" w:cs="Helvetica"/>
          <w:sz w:val="26"/>
          <w:szCs w:val="26"/>
        </w:rPr>
        <w:br/>
        <w:t>Minimum element is : 21</w:t>
      </w:r>
      <w:r w:rsidRPr="00124492">
        <w:rPr>
          <w:rFonts w:ascii="Helvetica" w:eastAsia="Times New Roman" w:hAnsi="Helvetica" w:cs="Helvetica"/>
          <w:sz w:val="26"/>
          <w:szCs w:val="26"/>
        </w:rPr>
        <w:br/>
      </w:r>
      <w:hyperlink r:id="rId85" w:tgtFrame="_blank" w:history="1">
        <w:r w:rsidRPr="00124492">
          <w:rPr>
            <w:rFonts w:ascii="Helvetica" w:eastAsia="Times New Roman" w:hAnsi="Helvetica" w:cs="Helvetica"/>
            <w:color w:val="448AFF"/>
            <w:sz w:val="26"/>
            <w:szCs w:val="26"/>
            <w:u w:val="single"/>
          </w:rPr>
          <w:t>Click me to see the solution</w:t>
        </w:r>
      </w:hyperlink>
    </w:p>
    <w:p w:rsidR="00124492" w:rsidRPr="00124492" w:rsidRDefault="00124492" w:rsidP="00124492">
      <w:pPr>
        <w:shd w:val="clear" w:color="auto" w:fill="FFFFFF"/>
        <w:spacing w:after="240" w:line="360" w:lineRule="atLeast"/>
        <w:rPr>
          <w:rFonts w:ascii="Helvetica" w:eastAsia="Times New Roman" w:hAnsi="Helvetica" w:cs="Helvetica"/>
          <w:sz w:val="26"/>
          <w:szCs w:val="26"/>
        </w:rPr>
      </w:pPr>
      <w:r w:rsidRPr="00124492">
        <w:rPr>
          <w:rFonts w:ascii="Helvetica" w:eastAsia="Times New Roman" w:hAnsi="Helvetica" w:cs="Helvetica"/>
          <w:b/>
          <w:bCs/>
          <w:sz w:val="26"/>
          <w:szCs w:val="26"/>
        </w:rPr>
        <w:t>10.</w:t>
      </w:r>
      <w:r w:rsidRPr="00124492">
        <w:rPr>
          <w:rFonts w:ascii="Helvetica" w:eastAsia="Times New Roman" w:hAnsi="Helvetica" w:cs="Helvetica"/>
          <w:sz w:val="26"/>
          <w:szCs w:val="26"/>
        </w:rPr>
        <w:t> Write a program in C to separate odd and even integers in separate arrays. </w:t>
      </w:r>
      <w:hyperlink r:id="rId86" w:anchor="editorr" w:history="1">
        <w:r w:rsidRPr="00124492">
          <w:rPr>
            <w:rFonts w:ascii="Helvetica" w:eastAsia="Times New Roman" w:hAnsi="Helvetica" w:cs="Helvetica"/>
            <w:color w:val="448AFF"/>
            <w:sz w:val="26"/>
            <w:szCs w:val="26"/>
            <w:u w:val="single"/>
          </w:rPr>
          <w:t>Go to the editor</w:t>
        </w:r>
      </w:hyperlink>
      <w:r w:rsidRPr="00124492">
        <w:rPr>
          <w:rFonts w:ascii="Helvetica" w:eastAsia="Times New Roman" w:hAnsi="Helvetica" w:cs="Helvetica"/>
          <w:sz w:val="26"/>
          <w:szCs w:val="26"/>
        </w:rPr>
        <w:br/>
        <w:t>Test Data :</w:t>
      </w:r>
      <w:r w:rsidRPr="00124492">
        <w:rPr>
          <w:rFonts w:ascii="Helvetica" w:eastAsia="Times New Roman" w:hAnsi="Helvetica" w:cs="Helvetica"/>
          <w:sz w:val="26"/>
          <w:szCs w:val="26"/>
        </w:rPr>
        <w:br/>
        <w:t>Input the number of elements to be stored in the array :5</w:t>
      </w:r>
      <w:r w:rsidRPr="00124492">
        <w:rPr>
          <w:rFonts w:ascii="Helvetica" w:eastAsia="Times New Roman" w:hAnsi="Helvetica" w:cs="Helvetica"/>
          <w:sz w:val="26"/>
          <w:szCs w:val="26"/>
        </w:rPr>
        <w:br/>
        <w:t>Input 5 elements in the array :</w:t>
      </w:r>
      <w:r w:rsidRPr="00124492">
        <w:rPr>
          <w:rFonts w:ascii="Helvetica" w:eastAsia="Times New Roman" w:hAnsi="Helvetica" w:cs="Helvetica"/>
          <w:sz w:val="26"/>
          <w:szCs w:val="26"/>
        </w:rPr>
        <w:br/>
        <w:t>element - 0 : 25</w:t>
      </w:r>
      <w:r w:rsidRPr="00124492">
        <w:rPr>
          <w:rFonts w:ascii="Helvetica" w:eastAsia="Times New Roman" w:hAnsi="Helvetica" w:cs="Helvetica"/>
          <w:sz w:val="26"/>
          <w:szCs w:val="26"/>
        </w:rPr>
        <w:br/>
        <w:t>element - 1 : 47</w:t>
      </w:r>
      <w:r w:rsidRPr="00124492">
        <w:rPr>
          <w:rFonts w:ascii="Helvetica" w:eastAsia="Times New Roman" w:hAnsi="Helvetica" w:cs="Helvetica"/>
          <w:sz w:val="26"/>
          <w:szCs w:val="26"/>
        </w:rPr>
        <w:br/>
        <w:t>element - 2 : 42</w:t>
      </w:r>
      <w:r w:rsidRPr="00124492">
        <w:rPr>
          <w:rFonts w:ascii="Helvetica" w:eastAsia="Times New Roman" w:hAnsi="Helvetica" w:cs="Helvetica"/>
          <w:sz w:val="26"/>
          <w:szCs w:val="26"/>
        </w:rPr>
        <w:br/>
        <w:t>element - 3 : 56</w:t>
      </w:r>
      <w:r w:rsidRPr="00124492">
        <w:rPr>
          <w:rFonts w:ascii="Helvetica" w:eastAsia="Times New Roman" w:hAnsi="Helvetica" w:cs="Helvetica"/>
          <w:sz w:val="26"/>
          <w:szCs w:val="26"/>
        </w:rPr>
        <w:br/>
        <w:t>element - 4 : 32</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t>The Even elements are :</w:t>
      </w:r>
      <w:r w:rsidRPr="00124492">
        <w:rPr>
          <w:rFonts w:ascii="Helvetica" w:eastAsia="Times New Roman" w:hAnsi="Helvetica" w:cs="Helvetica"/>
          <w:sz w:val="26"/>
          <w:szCs w:val="26"/>
        </w:rPr>
        <w:br/>
        <w:t>42 56 32</w:t>
      </w:r>
      <w:r w:rsidRPr="00124492">
        <w:rPr>
          <w:rFonts w:ascii="Helvetica" w:eastAsia="Times New Roman" w:hAnsi="Helvetica" w:cs="Helvetica"/>
          <w:sz w:val="26"/>
          <w:szCs w:val="26"/>
        </w:rPr>
        <w:br/>
        <w:t>The Odd elements are :</w:t>
      </w:r>
      <w:r w:rsidRPr="00124492">
        <w:rPr>
          <w:rFonts w:ascii="Helvetica" w:eastAsia="Times New Roman" w:hAnsi="Helvetica" w:cs="Helvetica"/>
          <w:sz w:val="26"/>
          <w:szCs w:val="26"/>
        </w:rPr>
        <w:br/>
        <w:t>25 47</w:t>
      </w:r>
      <w:r w:rsidRPr="00124492">
        <w:rPr>
          <w:rFonts w:ascii="Helvetica" w:eastAsia="Times New Roman" w:hAnsi="Helvetica" w:cs="Helvetica"/>
          <w:sz w:val="26"/>
          <w:szCs w:val="26"/>
        </w:rPr>
        <w:br/>
      </w:r>
      <w:hyperlink r:id="rId87" w:tgtFrame="_blank" w:history="1">
        <w:r w:rsidRPr="00124492">
          <w:rPr>
            <w:rFonts w:ascii="Helvetica" w:eastAsia="Times New Roman" w:hAnsi="Helvetica" w:cs="Helvetica"/>
            <w:color w:val="448AFF"/>
            <w:sz w:val="26"/>
            <w:szCs w:val="26"/>
            <w:u w:val="single"/>
          </w:rPr>
          <w:t>Click me to see the solution</w:t>
        </w:r>
      </w:hyperlink>
    </w:p>
    <w:p w:rsidR="00124492" w:rsidRPr="00124492" w:rsidRDefault="00124492" w:rsidP="00124492">
      <w:pPr>
        <w:shd w:val="clear" w:color="auto" w:fill="FFFFFF"/>
        <w:spacing w:after="240" w:line="360" w:lineRule="atLeast"/>
        <w:rPr>
          <w:rFonts w:ascii="Helvetica" w:eastAsia="Times New Roman" w:hAnsi="Helvetica" w:cs="Helvetica"/>
          <w:sz w:val="26"/>
          <w:szCs w:val="26"/>
        </w:rPr>
      </w:pPr>
      <w:r w:rsidRPr="00124492">
        <w:rPr>
          <w:rFonts w:ascii="Helvetica" w:eastAsia="Times New Roman" w:hAnsi="Helvetica" w:cs="Helvetica"/>
          <w:b/>
          <w:bCs/>
          <w:sz w:val="26"/>
          <w:szCs w:val="26"/>
        </w:rPr>
        <w:t>11.</w:t>
      </w:r>
      <w:r w:rsidRPr="00124492">
        <w:rPr>
          <w:rFonts w:ascii="Helvetica" w:eastAsia="Times New Roman" w:hAnsi="Helvetica" w:cs="Helvetica"/>
          <w:sz w:val="26"/>
          <w:szCs w:val="26"/>
        </w:rPr>
        <w:t> Write a program in C to sort elements of array in ascending order. </w:t>
      </w:r>
      <w:hyperlink r:id="rId88" w:anchor="editorr" w:history="1">
        <w:r w:rsidRPr="00124492">
          <w:rPr>
            <w:rFonts w:ascii="Helvetica" w:eastAsia="Times New Roman" w:hAnsi="Helvetica" w:cs="Helvetica"/>
            <w:color w:val="448AFF"/>
            <w:sz w:val="26"/>
            <w:szCs w:val="26"/>
            <w:u w:val="single"/>
          </w:rPr>
          <w:t>Go to the editor</w:t>
        </w:r>
      </w:hyperlink>
      <w:r w:rsidRPr="00124492">
        <w:rPr>
          <w:rFonts w:ascii="Helvetica" w:eastAsia="Times New Roman" w:hAnsi="Helvetica" w:cs="Helvetica"/>
          <w:sz w:val="26"/>
          <w:szCs w:val="26"/>
        </w:rPr>
        <w:br/>
      </w:r>
      <w:r w:rsidRPr="00124492">
        <w:rPr>
          <w:rFonts w:ascii="Helvetica" w:eastAsia="Times New Roman" w:hAnsi="Helvetica" w:cs="Helvetica"/>
          <w:sz w:val="26"/>
          <w:szCs w:val="26"/>
        </w:rPr>
        <w:lastRenderedPageBreak/>
        <w:t>Test Data :</w:t>
      </w:r>
      <w:r w:rsidRPr="00124492">
        <w:rPr>
          <w:rFonts w:ascii="Helvetica" w:eastAsia="Times New Roman" w:hAnsi="Helvetica" w:cs="Helvetica"/>
          <w:sz w:val="26"/>
          <w:szCs w:val="26"/>
        </w:rPr>
        <w:br/>
        <w:t>Input the size of array : 5</w:t>
      </w:r>
      <w:r w:rsidRPr="00124492">
        <w:rPr>
          <w:rFonts w:ascii="Helvetica" w:eastAsia="Times New Roman" w:hAnsi="Helvetica" w:cs="Helvetica"/>
          <w:sz w:val="26"/>
          <w:szCs w:val="26"/>
        </w:rPr>
        <w:br/>
        <w:t>Input 5 elements in the array :</w:t>
      </w:r>
      <w:r w:rsidRPr="00124492">
        <w:rPr>
          <w:rFonts w:ascii="Helvetica" w:eastAsia="Times New Roman" w:hAnsi="Helvetica" w:cs="Helvetica"/>
          <w:sz w:val="26"/>
          <w:szCs w:val="26"/>
        </w:rPr>
        <w:br/>
        <w:t>element - 0 : 2</w:t>
      </w:r>
      <w:r w:rsidRPr="00124492">
        <w:rPr>
          <w:rFonts w:ascii="Helvetica" w:eastAsia="Times New Roman" w:hAnsi="Helvetica" w:cs="Helvetica"/>
          <w:sz w:val="26"/>
          <w:szCs w:val="26"/>
        </w:rPr>
        <w:br/>
        <w:t>element - 1 : 7</w:t>
      </w:r>
      <w:r w:rsidRPr="00124492">
        <w:rPr>
          <w:rFonts w:ascii="Helvetica" w:eastAsia="Times New Roman" w:hAnsi="Helvetica" w:cs="Helvetica"/>
          <w:sz w:val="26"/>
          <w:szCs w:val="26"/>
        </w:rPr>
        <w:br/>
        <w:t>element - 2 : 4</w:t>
      </w:r>
      <w:r w:rsidRPr="00124492">
        <w:rPr>
          <w:rFonts w:ascii="Helvetica" w:eastAsia="Times New Roman" w:hAnsi="Helvetica" w:cs="Helvetica"/>
          <w:sz w:val="26"/>
          <w:szCs w:val="26"/>
        </w:rPr>
        <w:br/>
        <w:t>element - 3 : 5</w:t>
      </w:r>
      <w:r w:rsidRPr="00124492">
        <w:rPr>
          <w:rFonts w:ascii="Helvetica" w:eastAsia="Times New Roman" w:hAnsi="Helvetica" w:cs="Helvetica"/>
          <w:sz w:val="26"/>
          <w:szCs w:val="26"/>
        </w:rPr>
        <w:br/>
        <w:t>element - 4 : 9</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t>Elements of array in sorted ascending order:</w:t>
      </w:r>
      <w:r w:rsidRPr="00124492">
        <w:rPr>
          <w:rFonts w:ascii="Helvetica" w:eastAsia="Times New Roman" w:hAnsi="Helvetica" w:cs="Helvetica"/>
          <w:sz w:val="26"/>
          <w:szCs w:val="26"/>
        </w:rPr>
        <w:br/>
        <w:t>2 4 5 7 9</w:t>
      </w:r>
      <w:r w:rsidRPr="00124492">
        <w:rPr>
          <w:rFonts w:ascii="Helvetica" w:eastAsia="Times New Roman" w:hAnsi="Helvetica" w:cs="Helvetica"/>
          <w:sz w:val="26"/>
          <w:szCs w:val="26"/>
        </w:rPr>
        <w:br/>
      </w:r>
      <w:hyperlink r:id="rId89" w:tgtFrame="_blank" w:history="1">
        <w:r w:rsidRPr="00124492">
          <w:rPr>
            <w:rFonts w:ascii="Helvetica" w:eastAsia="Times New Roman" w:hAnsi="Helvetica" w:cs="Helvetica"/>
            <w:color w:val="448AFF"/>
            <w:sz w:val="26"/>
            <w:szCs w:val="26"/>
            <w:u w:val="single"/>
          </w:rPr>
          <w:t>Click me to see the solution</w:t>
        </w:r>
      </w:hyperlink>
    </w:p>
    <w:p w:rsidR="00124492" w:rsidRPr="00124492" w:rsidRDefault="00124492" w:rsidP="00124492">
      <w:pPr>
        <w:shd w:val="clear" w:color="auto" w:fill="FFFFFF"/>
        <w:spacing w:after="240" w:line="360" w:lineRule="atLeast"/>
        <w:rPr>
          <w:ins w:id="248" w:author="Unknown"/>
          <w:rFonts w:ascii="Helvetica" w:eastAsia="Times New Roman" w:hAnsi="Helvetica" w:cs="Helvetica"/>
          <w:sz w:val="26"/>
          <w:szCs w:val="26"/>
        </w:rPr>
      </w:pPr>
      <w:ins w:id="249" w:author="Unknown">
        <w:r w:rsidRPr="00124492">
          <w:rPr>
            <w:rFonts w:ascii="Helvetica" w:eastAsia="Times New Roman" w:hAnsi="Helvetica" w:cs="Helvetica"/>
            <w:b/>
            <w:bCs/>
            <w:sz w:val="26"/>
            <w:szCs w:val="26"/>
          </w:rPr>
          <w:t>12.</w:t>
        </w:r>
        <w:r w:rsidRPr="00124492">
          <w:rPr>
            <w:rFonts w:ascii="Helvetica" w:eastAsia="Times New Roman" w:hAnsi="Helvetica" w:cs="Helvetica"/>
            <w:sz w:val="26"/>
            <w:szCs w:val="26"/>
          </w:rPr>
          <w:t> Write a program in C to sort elements of the array in descending order.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t>Test Data :</w:t>
        </w:r>
        <w:r w:rsidRPr="00124492">
          <w:rPr>
            <w:rFonts w:ascii="Helvetica" w:eastAsia="Times New Roman" w:hAnsi="Helvetica" w:cs="Helvetica"/>
            <w:sz w:val="26"/>
            <w:szCs w:val="26"/>
          </w:rPr>
          <w:br/>
          <w:t>Input the size of array : 3</w:t>
        </w:r>
        <w:r w:rsidRPr="00124492">
          <w:rPr>
            <w:rFonts w:ascii="Helvetica" w:eastAsia="Times New Roman" w:hAnsi="Helvetica" w:cs="Helvetica"/>
            <w:sz w:val="26"/>
            <w:szCs w:val="26"/>
          </w:rPr>
          <w:br/>
          <w:t>Input 3 elements in the array :</w:t>
        </w:r>
        <w:r w:rsidRPr="00124492">
          <w:rPr>
            <w:rFonts w:ascii="Helvetica" w:eastAsia="Times New Roman" w:hAnsi="Helvetica" w:cs="Helvetica"/>
            <w:sz w:val="26"/>
            <w:szCs w:val="26"/>
          </w:rPr>
          <w:br/>
          <w:t>element - 0 : 5</w:t>
        </w:r>
        <w:r w:rsidRPr="00124492">
          <w:rPr>
            <w:rFonts w:ascii="Helvetica" w:eastAsia="Times New Roman" w:hAnsi="Helvetica" w:cs="Helvetica"/>
            <w:sz w:val="26"/>
            <w:szCs w:val="26"/>
          </w:rPr>
          <w:br/>
          <w:t>element - 1 : 9</w:t>
        </w:r>
        <w:r w:rsidRPr="00124492">
          <w:rPr>
            <w:rFonts w:ascii="Helvetica" w:eastAsia="Times New Roman" w:hAnsi="Helvetica" w:cs="Helvetica"/>
            <w:sz w:val="26"/>
            <w:szCs w:val="26"/>
          </w:rPr>
          <w:br/>
          <w:t>element - 2 : 1</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t>Elements of the array in sorted descending order:</w:t>
        </w:r>
        <w:r w:rsidRPr="00124492">
          <w:rPr>
            <w:rFonts w:ascii="Helvetica" w:eastAsia="Times New Roman" w:hAnsi="Helvetica" w:cs="Helvetica"/>
            <w:sz w:val="26"/>
            <w:szCs w:val="26"/>
          </w:rPr>
          <w:br/>
          <w:t>9 5 1</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"https://www.w3resource.com/c-programming-exercises/array/c-array-exercise-12.php"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250" w:author="Unknown"/>
          <w:rFonts w:ascii="Helvetica" w:eastAsia="Times New Roman" w:hAnsi="Helvetica" w:cs="Helvetica"/>
          <w:sz w:val="26"/>
          <w:szCs w:val="26"/>
        </w:rPr>
      </w:pPr>
      <w:ins w:id="251" w:author="Unknown">
        <w:r w:rsidRPr="00124492">
          <w:rPr>
            <w:rFonts w:ascii="Helvetica" w:eastAsia="Times New Roman" w:hAnsi="Helvetica" w:cs="Helvetica"/>
            <w:b/>
            <w:bCs/>
            <w:sz w:val="26"/>
            <w:szCs w:val="26"/>
          </w:rPr>
          <w:t>13.</w:t>
        </w:r>
        <w:r w:rsidRPr="00124492">
          <w:rPr>
            <w:rFonts w:ascii="Helvetica" w:eastAsia="Times New Roman" w:hAnsi="Helvetica" w:cs="Helvetica"/>
            <w:sz w:val="26"/>
            <w:szCs w:val="26"/>
          </w:rPr>
          <w:t xml:space="preserve"> Write a program in C to insert New value in the array (sorted </w:t>
        </w:r>
        <w:proofErr w:type="gramStart"/>
        <w:r w:rsidRPr="00124492">
          <w:rPr>
            <w:rFonts w:ascii="Helvetica" w:eastAsia="Times New Roman" w:hAnsi="Helvetica" w:cs="Helvetica"/>
            <w:sz w:val="26"/>
            <w:szCs w:val="26"/>
          </w:rPr>
          <w:t>list )</w:t>
        </w:r>
        <w:proofErr w:type="gramEnd"/>
        <w:r w:rsidRPr="00124492">
          <w:rPr>
            <w:rFonts w:ascii="Helvetica" w:eastAsia="Times New Roman" w:hAnsi="Helvetica" w:cs="Helvetica"/>
            <w:sz w:val="26"/>
            <w:szCs w:val="26"/>
          </w:rPr>
          <w:t>..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t>Test Data :</w:t>
        </w:r>
        <w:r w:rsidRPr="00124492">
          <w:rPr>
            <w:rFonts w:ascii="Helvetica" w:eastAsia="Times New Roman" w:hAnsi="Helvetica" w:cs="Helvetica"/>
            <w:sz w:val="26"/>
            <w:szCs w:val="26"/>
          </w:rPr>
          <w:br/>
          <w:t>Input the size of array : 3</w:t>
        </w:r>
        <w:r w:rsidRPr="00124492">
          <w:rPr>
            <w:rFonts w:ascii="Helvetica" w:eastAsia="Times New Roman" w:hAnsi="Helvetica" w:cs="Helvetica"/>
            <w:sz w:val="26"/>
            <w:szCs w:val="26"/>
          </w:rPr>
          <w:br/>
          <w:t>Input 3 elements in the array in ascending order:</w:t>
        </w:r>
        <w:r w:rsidRPr="00124492">
          <w:rPr>
            <w:rFonts w:ascii="Helvetica" w:eastAsia="Times New Roman" w:hAnsi="Helvetica" w:cs="Helvetica"/>
            <w:sz w:val="26"/>
            <w:szCs w:val="26"/>
          </w:rPr>
          <w:br/>
          <w:t>element - 0 : 5</w:t>
        </w:r>
        <w:r w:rsidRPr="00124492">
          <w:rPr>
            <w:rFonts w:ascii="Helvetica" w:eastAsia="Times New Roman" w:hAnsi="Helvetica" w:cs="Helvetica"/>
            <w:sz w:val="26"/>
            <w:szCs w:val="26"/>
          </w:rPr>
          <w:br/>
          <w:t>element - 1 : 7</w:t>
        </w:r>
        <w:r w:rsidRPr="00124492">
          <w:rPr>
            <w:rFonts w:ascii="Helvetica" w:eastAsia="Times New Roman" w:hAnsi="Helvetica" w:cs="Helvetica"/>
            <w:sz w:val="26"/>
            <w:szCs w:val="26"/>
          </w:rPr>
          <w:br/>
          <w:t>element - 2 : 9</w:t>
        </w:r>
        <w:r w:rsidRPr="00124492">
          <w:rPr>
            <w:rFonts w:ascii="Helvetica" w:eastAsia="Times New Roman" w:hAnsi="Helvetica" w:cs="Helvetica"/>
            <w:sz w:val="26"/>
            <w:szCs w:val="26"/>
          </w:rPr>
          <w:br/>
          <w:t>Input the value to be inserted : 8</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r>
        <w:r w:rsidRPr="00124492">
          <w:rPr>
            <w:rFonts w:ascii="Helvetica" w:eastAsia="Times New Roman" w:hAnsi="Helvetica" w:cs="Helvetica"/>
            <w:sz w:val="26"/>
            <w:szCs w:val="26"/>
          </w:rPr>
          <w:lastRenderedPageBreak/>
          <w:t>The exist array list is :</w:t>
        </w:r>
        <w:r w:rsidRPr="00124492">
          <w:rPr>
            <w:rFonts w:ascii="Helvetica" w:eastAsia="Times New Roman" w:hAnsi="Helvetica" w:cs="Helvetica"/>
            <w:sz w:val="26"/>
            <w:szCs w:val="26"/>
          </w:rPr>
          <w:br/>
          <w:t>5 7 9</w:t>
        </w:r>
        <w:r w:rsidRPr="00124492">
          <w:rPr>
            <w:rFonts w:ascii="Helvetica" w:eastAsia="Times New Roman" w:hAnsi="Helvetica" w:cs="Helvetica"/>
            <w:sz w:val="26"/>
            <w:szCs w:val="26"/>
          </w:rPr>
          <w:br/>
          <w:t>After Insert the list is :</w:t>
        </w:r>
        <w:r w:rsidRPr="00124492">
          <w:rPr>
            <w:rFonts w:ascii="Helvetica" w:eastAsia="Times New Roman" w:hAnsi="Helvetica" w:cs="Helvetica"/>
            <w:sz w:val="26"/>
            <w:szCs w:val="26"/>
          </w:rPr>
          <w:br/>
          <w:t>5 7 8 9</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"https://www.w3resource.com/c-programming-exercises/array/c-array-exercise-13.php"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252" w:author="Unknown"/>
          <w:rFonts w:ascii="Helvetica" w:eastAsia="Times New Roman" w:hAnsi="Helvetica" w:cs="Helvetica"/>
          <w:sz w:val="26"/>
          <w:szCs w:val="26"/>
        </w:rPr>
      </w:pPr>
      <w:ins w:id="253" w:author="Unknown">
        <w:r w:rsidRPr="00124492">
          <w:rPr>
            <w:rFonts w:ascii="Helvetica" w:eastAsia="Times New Roman" w:hAnsi="Helvetica" w:cs="Helvetica"/>
            <w:b/>
            <w:bCs/>
            <w:sz w:val="26"/>
            <w:szCs w:val="26"/>
          </w:rPr>
          <w:t>14.</w:t>
        </w:r>
        <w:r w:rsidRPr="00124492">
          <w:rPr>
            <w:rFonts w:ascii="Helvetica" w:eastAsia="Times New Roman" w:hAnsi="Helvetica" w:cs="Helvetica"/>
            <w:sz w:val="26"/>
            <w:szCs w:val="26"/>
          </w:rPr>
          <w:t xml:space="preserve"> Write a program in C to insert New value in the array (unsorted </w:t>
        </w:r>
        <w:proofErr w:type="gramStart"/>
        <w:r w:rsidRPr="00124492">
          <w:rPr>
            <w:rFonts w:ascii="Helvetica" w:eastAsia="Times New Roman" w:hAnsi="Helvetica" w:cs="Helvetica"/>
            <w:sz w:val="26"/>
            <w:szCs w:val="26"/>
          </w:rPr>
          <w:t>list )</w:t>
        </w:r>
        <w:proofErr w:type="gramEnd"/>
        <w:r w:rsidRPr="00124492">
          <w:rPr>
            <w:rFonts w:ascii="Helvetica" w:eastAsia="Times New Roman" w:hAnsi="Helvetica" w:cs="Helvetica"/>
            <w:sz w:val="26"/>
            <w:szCs w:val="26"/>
          </w:rPr>
          <w:t>.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t>Test Data :</w:t>
        </w:r>
        <w:r w:rsidRPr="00124492">
          <w:rPr>
            <w:rFonts w:ascii="Helvetica" w:eastAsia="Times New Roman" w:hAnsi="Helvetica" w:cs="Helvetica"/>
            <w:sz w:val="26"/>
            <w:szCs w:val="26"/>
          </w:rPr>
          <w:br/>
          <w:t>Input the size of array : 4</w:t>
        </w:r>
        <w:r w:rsidRPr="00124492">
          <w:rPr>
            <w:rFonts w:ascii="Helvetica" w:eastAsia="Times New Roman" w:hAnsi="Helvetica" w:cs="Helvetica"/>
            <w:sz w:val="26"/>
            <w:szCs w:val="26"/>
          </w:rPr>
          <w:br/>
          <w:t>Input 4 elements in the array in ascending order:</w:t>
        </w:r>
        <w:r w:rsidRPr="00124492">
          <w:rPr>
            <w:rFonts w:ascii="Helvetica" w:eastAsia="Times New Roman" w:hAnsi="Helvetica" w:cs="Helvetica"/>
            <w:sz w:val="26"/>
            <w:szCs w:val="26"/>
          </w:rPr>
          <w:br/>
          <w:t>element - 0 : 1</w:t>
        </w:r>
        <w:r w:rsidRPr="00124492">
          <w:rPr>
            <w:rFonts w:ascii="Helvetica" w:eastAsia="Times New Roman" w:hAnsi="Helvetica" w:cs="Helvetica"/>
            <w:sz w:val="26"/>
            <w:szCs w:val="26"/>
          </w:rPr>
          <w:br/>
          <w:t>element - 1 : 8</w:t>
        </w:r>
        <w:r w:rsidRPr="00124492">
          <w:rPr>
            <w:rFonts w:ascii="Helvetica" w:eastAsia="Times New Roman" w:hAnsi="Helvetica" w:cs="Helvetica"/>
            <w:sz w:val="26"/>
            <w:szCs w:val="26"/>
          </w:rPr>
          <w:br/>
          <w:t>element - 2 : 7</w:t>
        </w:r>
        <w:r w:rsidRPr="00124492">
          <w:rPr>
            <w:rFonts w:ascii="Helvetica" w:eastAsia="Times New Roman" w:hAnsi="Helvetica" w:cs="Helvetica"/>
            <w:sz w:val="26"/>
            <w:szCs w:val="26"/>
          </w:rPr>
          <w:br/>
          <w:t>element - 3 : 10</w:t>
        </w:r>
        <w:r w:rsidRPr="00124492">
          <w:rPr>
            <w:rFonts w:ascii="Helvetica" w:eastAsia="Times New Roman" w:hAnsi="Helvetica" w:cs="Helvetica"/>
            <w:sz w:val="26"/>
            <w:szCs w:val="26"/>
          </w:rPr>
          <w:br/>
          <w:t>Input the value to be inserted : 5</w:t>
        </w:r>
        <w:r w:rsidRPr="00124492">
          <w:rPr>
            <w:rFonts w:ascii="Helvetica" w:eastAsia="Times New Roman" w:hAnsi="Helvetica" w:cs="Helvetica"/>
            <w:sz w:val="26"/>
            <w:szCs w:val="26"/>
          </w:rPr>
          <w:br/>
          <w:t>Input the Position, where the value to be inserted :2</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t>The current list of the array :</w:t>
        </w:r>
        <w:r w:rsidRPr="00124492">
          <w:rPr>
            <w:rFonts w:ascii="Helvetica" w:eastAsia="Times New Roman" w:hAnsi="Helvetica" w:cs="Helvetica"/>
            <w:sz w:val="26"/>
            <w:szCs w:val="26"/>
          </w:rPr>
          <w:br/>
          <w:t>1 8 7 10</w:t>
        </w:r>
        <w:r w:rsidRPr="00124492">
          <w:rPr>
            <w:rFonts w:ascii="Helvetica" w:eastAsia="Times New Roman" w:hAnsi="Helvetica" w:cs="Helvetica"/>
            <w:sz w:val="26"/>
            <w:szCs w:val="26"/>
          </w:rPr>
          <w:br/>
          <w:t>After Insert the element the new list is :</w:t>
        </w:r>
        <w:r w:rsidRPr="00124492">
          <w:rPr>
            <w:rFonts w:ascii="Helvetica" w:eastAsia="Times New Roman" w:hAnsi="Helvetica" w:cs="Helvetica"/>
            <w:sz w:val="26"/>
            <w:szCs w:val="26"/>
          </w:rPr>
          <w:br/>
          <w:t>1 5 8 7 10</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"https://www.w3resource.com/c-programming-exercises/array/c-array-exercise-14.php"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254" w:author="Unknown"/>
          <w:rFonts w:ascii="Helvetica" w:eastAsia="Times New Roman" w:hAnsi="Helvetica" w:cs="Helvetica"/>
          <w:sz w:val="26"/>
          <w:szCs w:val="26"/>
        </w:rPr>
      </w:pPr>
      <w:ins w:id="255" w:author="Unknown">
        <w:r w:rsidRPr="00124492">
          <w:rPr>
            <w:rFonts w:ascii="Helvetica" w:eastAsia="Times New Roman" w:hAnsi="Helvetica" w:cs="Helvetica"/>
            <w:b/>
            <w:bCs/>
            <w:sz w:val="26"/>
            <w:szCs w:val="26"/>
          </w:rPr>
          <w:t>15.</w:t>
        </w:r>
        <w:r w:rsidRPr="00124492">
          <w:rPr>
            <w:rFonts w:ascii="Helvetica" w:eastAsia="Times New Roman" w:hAnsi="Helvetica" w:cs="Helvetica"/>
            <w:sz w:val="26"/>
            <w:szCs w:val="26"/>
          </w:rPr>
          <w:t> Write a program in C to delete an element at desired position from an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t>Test Data :</w:t>
        </w:r>
        <w:r w:rsidRPr="00124492">
          <w:rPr>
            <w:rFonts w:ascii="Helvetica" w:eastAsia="Times New Roman" w:hAnsi="Helvetica" w:cs="Helvetica"/>
            <w:sz w:val="26"/>
            <w:szCs w:val="26"/>
          </w:rPr>
          <w:br/>
          <w:t>Input the size of array : 5</w:t>
        </w:r>
        <w:r w:rsidRPr="00124492">
          <w:rPr>
            <w:rFonts w:ascii="Helvetica" w:eastAsia="Times New Roman" w:hAnsi="Helvetica" w:cs="Helvetica"/>
            <w:sz w:val="26"/>
            <w:szCs w:val="26"/>
          </w:rPr>
          <w:br/>
          <w:t>Input 5 elements in the array in ascending order:</w:t>
        </w:r>
        <w:r w:rsidRPr="00124492">
          <w:rPr>
            <w:rFonts w:ascii="Helvetica" w:eastAsia="Times New Roman" w:hAnsi="Helvetica" w:cs="Helvetica"/>
            <w:sz w:val="26"/>
            <w:szCs w:val="26"/>
          </w:rPr>
          <w:br/>
          <w:t>element - 0 : 1</w:t>
        </w:r>
        <w:r w:rsidRPr="00124492">
          <w:rPr>
            <w:rFonts w:ascii="Helvetica" w:eastAsia="Times New Roman" w:hAnsi="Helvetica" w:cs="Helvetica"/>
            <w:sz w:val="26"/>
            <w:szCs w:val="26"/>
          </w:rPr>
          <w:br/>
          <w:t>element - 1 : 2</w:t>
        </w:r>
        <w:r w:rsidRPr="00124492">
          <w:rPr>
            <w:rFonts w:ascii="Helvetica" w:eastAsia="Times New Roman" w:hAnsi="Helvetica" w:cs="Helvetica"/>
            <w:sz w:val="26"/>
            <w:szCs w:val="26"/>
          </w:rPr>
          <w:br/>
          <w:t>element - 2 : 3</w:t>
        </w:r>
        <w:r w:rsidRPr="00124492">
          <w:rPr>
            <w:rFonts w:ascii="Helvetica" w:eastAsia="Times New Roman" w:hAnsi="Helvetica" w:cs="Helvetica"/>
            <w:sz w:val="26"/>
            <w:szCs w:val="26"/>
          </w:rPr>
          <w:br/>
          <w:t>element - 3 : 4</w:t>
        </w:r>
        <w:r w:rsidRPr="00124492">
          <w:rPr>
            <w:rFonts w:ascii="Helvetica" w:eastAsia="Times New Roman" w:hAnsi="Helvetica" w:cs="Helvetica"/>
            <w:sz w:val="26"/>
            <w:szCs w:val="26"/>
          </w:rPr>
          <w:br/>
          <w:t>element - 4 : 5</w:t>
        </w:r>
        <w:r w:rsidRPr="00124492">
          <w:rPr>
            <w:rFonts w:ascii="Helvetica" w:eastAsia="Times New Roman" w:hAnsi="Helvetica" w:cs="Helvetica"/>
            <w:sz w:val="26"/>
            <w:szCs w:val="26"/>
          </w:rPr>
          <w:br/>
          <w:t>Input the position where to delete: 3</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r>
        <w:r w:rsidRPr="00124492">
          <w:rPr>
            <w:rFonts w:ascii="Helvetica" w:eastAsia="Times New Roman" w:hAnsi="Helvetica" w:cs="Helvetica"/>
            <w:sz w:val="26"/>
            <w:szCs w:val="26"/>
          </w:rPr>
          <w:lastRenderedPageBreak/>
          <w:t>The new list is : 1 2 4 5</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"https://www.w3resource.com/c-programming-exercises/array/c-array-exercise-15.php"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256" w:author="Unknown"/>
          <w:rFonts w:ascii="Helvetica" w:eastAsia="Times New Roman" w:hAnsi="Helvetica" w:cs="Helvetica"/>
          <w:sz w:val="26"/>
          <w:szCs w:val="26"/>
        </w:rPr>
      </w:pPr>
      <w:ins w:id="257" w:author="Unknown">
        <w:r w:rsidRPr="00124492">
          <w:rPr>
            <w:rFonts w:ascii="Helvetica" w:eastAsia="Times New Roman" w:hAnsi="Helvetica" w:cs="Helvetica"/>
            <w:b/>
            <w:bCs/>
            <w:sz w:val="26"/>
            <w:szCs w:val="26"/>
          </w:rPr>
          <w:t>16.</w:t>
        </w:r>
        <w:r w:rsidRPr="00124492">
          <w:rPr>
            <w:rFonts w:ascii="Helvetica" w:eastAsia="Times New Roman" w:hAnsi="Helvetica" w:cs="Helvetica"/>
            <w:sz w:val="26"/>
            <w:szCs w:val="26"/>
          </w:rPr>
          <w:t> Write a program in C to find the second largest element in an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t>Test Data :</w:t>
        </w:r>
        <w:r w:rsidRPr="00124492">
          <w:rPr>
            <w:rFonts w:ascii="Helvetica" w:eastAsia="Times New Roman" w:hAnsi="Helvetica" w:cs="Helvetica"/>
            <w:sz w:val="26"/>
            <w:szCs w:val="26"/>
          </w:rPr>
          <w:br/>
          <w:t>Input the size of array : 5</w:t>
        </w:r>
        <w:r w:rsidRPr="00124492">
          <w:rPr>
            <w:rFonts w:ascii="Helvetica" w:eastAsia="Times New Roman" w:hAnsi="Helvetica" w:cs="Helvetica"/>
            <w:sz w:val="26"/>
            <w:szCs w:val="26"/>
          </w:rPr>
          <w:br/>
          <w:t>Input 5 elements in the array :</w:t>
        </w:r>
        <w:r w:rsidRPr="00124492">
          <w:rPr>
            <w:rFonts w:ascii="Helvetica" w:eastAsia="Times New Roman" w:hAnsi="Helvetica" w:cs="Helvetica"/>
            <w:sz w:val="26"/>
            <w:szCs w:val="26"/>
          </w:rPr>
          <w:br/>
          <w:t>element - 0 : 2</w:t>
        </w:r>
        <w:r w:rsidRPr="00124492">
          <w:rPr>
            <w:rFonts w:ascii="Helvetica" w:eastAsia="Times New Roman" w:hAnsi="Helvetica" w:cs="Helvetica"/>
            <w:sz w:val="26"/>
            <w:szCs w:val="26"/>
          </w:rPr>
          <w:br/>
          <w:t>element - 1 : 9</w:t>
        </w:r>
        <w:r w:rsidRPr="00124492">
          <w:rPr>
            <w:rFonts w:ascii="Helvetica" w:eastAsia="Times New Roman" w:hAnsi="Helvetica" w:cs="Helvetica"/>
            <w:sz w:val="26"/>
            <w:szCs w:val="26"/>
          </w:rPr>
          <w:br/>
          <w:t>element - 2 : 1</w:t>
        </w:r>
        <w:r w:rsidRPr="00124492">
          <w:rPr>
            <w:rFonts w:ascii="Helvetica" w:eastAsia="Times New Roman" w:hAnsi="Helvetica" w:cs="Helvetica"/>
            <w:sz w:val="26"/>
            <w:szCs w:val="26"/>
          </w:rPr>
          <w:br/>
          <w:t>element - 3 : 4</w:t>
        </w:r>
        <w:r w:rsidRPr="00124492">
          <w:rPr>
            <w:rFonts w:ascii="Helvetica" w:eastAsia="Times New Roman" w:hAnsi="Helvetica" w:cs="Helvetica"/>
            <w:sz w:val="26"/>
            <w:szCs w:val="26"/>
          </w:rPr>
          <w:br/>
          <w:t>element - 4 : 6</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t>The Second largest element in the array is : 6</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"https://www.w3resource.com/c-programming-exercises/array/c-array-exercise-16.php"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258" w:author="Unknown"/>
          <w:rFonts w:ascii="Helvetica" w:eastAsia="Times New Roman" w:hAnsi="Helvetica" w:cs="Helvetica"/>
          <w:sz w:val="26"/>
          <w:szCs w:val="26"/>
        </w:rPr>
      </w:pPr>
      <w:ins w:id="259" w:author="Unknown">
        <w:r w:rsidRPr="00124492">
          <w:rPr>
            <w:rFonts w:ascii="Helvetica" w:eastAsia="Times New Roman" w:hAnsi="Helvetica" w:cs="Helvetica"/>
            <w:b/>
            <w:bCs/>
            <w:sz w:val="26"/>
            <w:szCs w:val="26"/>
          </w:rPr>
          <w:t>17.</w:t>
        </w:r>
        <w:r w:rsidRPr="00124492">
          <w:rPr>
            <w:rFonts w:ascii="Helvetica" w:eastAsia="Times New Roman" w:hAnsi="Helvetica" w:cs="Helvetica"/>
            <w:sz w:val="26"/>
            <w:szCs w:val="26"/>
          </w:rPr>
          <w:t> Write a program in C to find the second smallest element in an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t>Test Data :</w:t>
        </w:r>
        <w:r w:rsidRPr="00124492">
          <w:rPr>
            <w:rFonts w:ascii="Helvetica" w:eastAsia="Times New Roman" w:hAnsi="Helvetica" w:cs="Helvetica"/>
            <w:sz w:val="26"/>
            <w:szCs w:val="26"/>
          </w:rPr>
          <w:br/>
          <w:t>Input the size of array : 5</w:t>
        </w:r>
        <w:r w:rsidRPr="00124492">
          <w:rPr>
            <w:rFonts w:ascii="Helvetica" w:eastAsia="Times New Roman" w:hAnsi="Helvetica" w:cs="Helvetica"/>
            <w:sz w:val="26"/>
            <w:szCs w:val="26"/>
          </w:rPr>
          <w:br/>
          <w:t>Input 5 elements in the array (value must be &lt;9999) :</w:t>
        </w:r>
        <w:r w:rsidRPr="00124492">
          <w:rPr>
            <w:rFonts w:ascii="Helvetica" w:eastAsia="Times New Roman" w:hAnsi="Helvetica" w:cs="Helvetica"/>
            <w:sz w:val="26"/>
            <w:szCs w:val="26"/>
          </w:rPr>
          <w:br/>
          <w:t>element - 0 : 0</w:t>
        </w:r>
        <w:r w:rsidRPr="00124492">
          <w:rPr>
            <w:rFonts w:ascii="Helvetica" w:eastAsia="Times New Roman" w:hAnsi="Helvetica" w:cs="Helvetica"/>
            <w:sz w:val="26"/>
            <w:szCs w:val="26"/>
          </w:rPr>
          <w:br/>
          <w:t>element - 1 : 9</w:t>
        </w:r>
        <w:r w:rsidRPr="00124492">
          <w:rPr>
            <w:rFonts w:ascii="Helvetica" w:eastAsia="Times New Roman" w:hAnsi="Helvetica" w:cs="Helvetica"/>
            <w:sz w:val="26"/>
            <w:szCs w:val="26"/>
          </w:rPr>
          <w:br/>
          <w:t>element - 2 : 4</w:t>
        </w:r>
        <w:r w:rsidRPr="00124492">
          <w:rPr>
            <w:rFonts w:ascii="Helvetica" w:eastAsia="Times New Roman" w:hAnsi="Helvetica" w:cs="Helvetica"/>
            <w:sz w:val="26"/>
            <w:szCs w:val="26"/>
          </w:rPr>
          <w:br/>
          <w:t>element - 3 : 6</w:t>
        </w:r>
        <w:r w:rsidRPr="00124492">
          <w:rPr>
            <w:rFonts w:ascii="Helvetica" w:eastAsia="Times New Roman" w:hAnsi="Helvetica" w:cs="Helvetica"/>
            <w:sz w:val="26"/>
            <w:szCs w:val="26"/>
          </w:rPr>
          <w:br/>
          <w:t>element - 4 : 5</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t>The Second smallest element in the array is : 4</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"https://www.w3resource.com/c-programming-exercises/array/c-array-exercise-17.php"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260" w:author="Unknown"/>
          <w:rFonts w:ascii="Helvetica" w:eastAsia="Times New Roman" w:hAnsi="Helvetica" w:cs="Helvetica"/>
          <w:sz w:val="26"/>
          <w:szCs w:val="26"/>
        </w:rPr>
      </w:pPr>
      <w:ins w:id="261" w:author="Unknown">
        <w:r w:rsidRPr="00124492">
          <w:rPr>
            <w:rFonts w:ascii="Helvetica" w:eastAsia="Times New Roman" w:hAnsi="Helvetica" w:cs="Helvetica"/>
            <w:b/>
            <w:bCs/>
            <w:sz w:val="26"/>
            <w:szCs w:val="26"/>
          </w:rPr>
          <w:t>18.</w:t>
        </w:r>
        <w:r w:rsidRPr="00124492">
          <w:rPr>
            <w:rFonts w:ascii="Helvetica" w:eastAsia="Times New Roman" w:hAnsi="Helvetica" w:cs="Helvetica"/>
            <w:sz w:val="26"/>
            <w:szCs w:val="26"/>
          </w:rPr>
          <w:t> Write a program in C for a 2D array of size 3x3 and print the matrix.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t>Test Data :</w:t>
        </w:r>
        <w:r w:rsidRPr="00124492">
          <w:rPr>
            <w:rFonts w:ascii="Helvetica" w:eastAsia="Times New Roman" w:hAnsi="Helvetica" w:cs="Helvetica"/>
            <w:sz w:val="26"/>
            <w:szCs w:val="26"/>
          </w:rPr>
          <w:br/>
          <w:t>Input elements in the matrix :</w:t>
        </w:r>
        <w:r w:rsidRPr="00124492">
          <w:rPr>
            <w:rFonts w:ascii="Helvetica" w:eastAsia="Times New Roman" w:hAnsi="Helvetica" w:cs="Helvetica"/>
            <w:sz w:val="26"/>
            <w:szCs w:val="26"/>
          </w:rPr>
          <w:br/>
          <w:t>element - [0],[0] : 1</w:t>
        </w:r>
        <w:r w:rsidRPr="00124492">
          <w:rPr>
            <w:rFonts w:ascii="Helvetica" w:eastAsia="Times New Roman" w:hAnsi="Helvetica" w:cs="Helvetica"/>
            <w:sz w:val="26"/>
            <w:szCs w:val="26"/>
          </w:rPr>
          <w:br/>
          <w:t>element - [0],[1] : 2</w:t>
        </w:r>
        <w:r w:rsidRPr="00124492">
          <w:rPr>
            <w:rFonts w:ascii="Helvetica" w:eastAsia="Times New Roman" w:hAnsi="Helvetica" w:cs="Helvetica"/>
            <w:sz w:val="26"/>
            <w:szCs w:val="26"/>
          </w:rPr>
          <w:br/>
        </w:r>
        <w:r w:rsidRPr="00124492">
          <w:rPr>
            <w:rFonts w:ascii="Helvetica" w:eastAsia="Times New Roman" w:hAnsi="Helvetica" w:cs="Helvetica"/>
            <w:sz w:val="26"/>
            <w:szCs w:val="26"/>
          </w:rPr>
          <w:lastRenderedPageBreak/>
          <w:t>element - [0],[2] : 3</w:t>
        </w:r>
        <w:r w:rsidRPr="00124492">
          <w:rPr>
            <w:rFonts w:ascii="Helvetica" w:eastAsia="Times New Roman" w:hAnsi="Helvetica" w:cs="Helvetica"/>
            <w:sz w:val="26"/>
            <w:szCs w:val="26"/>
          </w:rPr>
          <w:br/>
          <w:t>element - [1],[0] : 4</w:t>
        </w:r>
        <w:r w:rsidRPr="00124492">
          <w:rPr>
            <w:rFonts w:ascii="Helvetica" w:eastAsia="Times New Roman" w:hAnsi="Helvetica" w:cs="Helvetica"/>
            <w:sz w:val="26"/>
            <w:szCs w:val="26"/>
          </w:rPr>
          <w:br/>
          <w:t>element - [1],[1] : 5</w:t>
        </w:r>
        <w:r w:rsidRPr="00124492">
          <w:rPr>
            <w:rFonts w:ascii="Helvetica" w:eastAsia="Times New Roman" w:hAnsi="Helvetica" w:cs="Helvetica"/>
            <w:sz w:val="26"/>
            <w:szCs w:val="26"/>
          </w:rPr>
          <w:br/>
          <w:t>element - [1],[2] : 6</w:t>
        </w:r>
        <w:r w:rsidRPr="00124492">
          <w:rPr>
            <w:rFonts w:ascii="Helvetica" w:eastAsia="Times New Roman" w:hAnsi="Helvetica" w:cs="Helvetica"/>
            <w:sz w:val="26"/>
            <w:szCs w:val="26"/>
          </w:rPr>
          <w:br/>
          <w:t>element - [2],[0] : 7</w:t>
        </w:r>
        <w:r w:rsidRPr="00124492">
          <w:rPr>
            <w:rFonts w:ascii="Helvetica" w:eastAsia="Times New Roman" w:hAnsi="Helvetica" w:cs="Helvetica"/>
            <w:sz w:val="26"/>
            <w:szCs w:val="26"/>
          </w:rPr>
          <w:br/>
          <w:t>element - [2],[1] : 8</w:t>
        </w:r>
        <w:r w:rsidRPr="00124492">
          <w:rPr>
            <w:rFonts w:ascii="Helvetica" w:eastAsia="Times New Roman" w:hAnsi="Helvetica" w:cs="Helvetica"/>
            <w:sz w:val="26"/>
            <w:szCs w:val="26"/>
          </w:rPr>
          <w:br/>
          <w:t>element - [2],[2] : 9</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t>The matrix is :</w:t>
        </w:r>
        <w:r w:rsidRPr="00124492">
          <w:rPr>
            <w:rFonts w:ascii="Helvetica" w:eastAsia="Times New Roman" w:hAnsi="Helvetica" w:cs="Helvetica"/>
            <w:sz w:val="26"/>
            <w:szCs w:val="26"/>
          </w:rPr>
          <w:br/>
        </w:r>
        <w:r w:rsidRPr="00124492">
          <w:rPr>
            <w:rFonts w:ascii="Helvetica" w:eastAsia="Times New Roman" w:hAnsi="Helvetica" w:cs="Helvetica"/>
            <w:sz w:val="26"/>
            <w:szCs w:val="26"/>
          </w:rPr>
          <w:br/>
          <w:t>1 2 3</w:t>
        </w:r>
        <w:r w:rsidRPr="00124492">
          <w:rPr>
            <w:rFonts w:ascii="Helvetica" w:eastAsia="Times New Roman" w:hAnsi="Helvetica" w:cs="Helvetica"/>
            <w:sz w:val="26"/>
            <w:szCs w:val="26"/>
          </w:rPr>
          <w:br/>
          <w:t>4 5 6</w:t>
        </w:r>
        <w:r w:rsidRPr="00124492">
          <w:rPr>
            <w:rFonts w:ascii="Helvetica" w:eastAsia="Times New Roman" w:hAnsi="Helvetica" w:cs="Helvetica"/>
            <w:sz w:val="26"/>
            <w:szCs w:val="26"/>
          </w:rPr>
          <w:br/>
          <w:t>7 8 9</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"https://www.w3resource.com/c-programming-exercises/array/c-array-exercise-18.php"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262" w:author="Unknown"/>
          <w:rFonts w:ascii="Helvetica" w:eastAsia="Times New Roman" w:hAnsi="Helvetica" w:cs="Helvetica"/>
          <w:sz w:val="26"/>
          <w:szCs w:val="26"/>
        </w:rPr>
      </w:pPr>
      <w:ins w:id="263" w:author="Unknown">
        <w:r w:rsidRPr="00124492">
          <w:rPr>
            <w:rFonts w:ascii="Helvetica" w:eastAsia="Times New Roman" w:hAnsi="Helvetica" w:cs="Helvetica"/>
            <w:b/>
            <w:bCs/>
            <w:sz w:val="26"/>
            <w:szCs w:val="26"/>
          </w:rPr>
          <w:t>19.</w:t>
        </w:r>
        <w:r w:rsidRPr="00124492">
          <w:rPr>
            <w:rFonts w:ascii="Helvetica" w:eastAsia="Times New Roman" w:hAnsi="Helvetica" w:cs="Helvetica"/>
            <w:sz w:val="26"/>
            <w:szCs w:val="26"/>
          </w:rPr>
          <w:t> Write a program in C for addition of two Matrices of same size.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t>Test Data :</w:t>
        </w:r>
        <w:r w:rsidRPr="00124492">
          <w:rPr>
            <w:rFonts w:ascii="Helvetica" w:eastAsia="Times New Roman" w:hAnsi="Helvetica" w:cs="Helvetica"/>
            <w:sz w:val="26"/>
            <w:szCs w:val="26"/>
          </w:rPr>
          <w:br/>
          <w:t>Input the size of the square matrix (less than 5): 2</w:t>
        </w:r>
        <w:r w:rsidRPr="00124492">
          <w:rPr>
            <w:rFonts w:ascii="Helvetica" w:eastAsia="Times New Roman" w:hAnsi="Helvetica" w:cs="Helvetica"/>
            <w:sz w:val="26"/>
            <w:szCs w:val="26"/>
          </w:rPr>
          <w:br/>
          <w:t>Input elements in the first matrix :</w:t>
        </w:r>
        <w:r w:rsidRPr="00124492">
          <w:rPr>
            <w:rFonts w:ascii="Helvetica" w:eastAsia="Times New Roman" w:hAnsi="Helvetica" w:cs="Helvetica"/>
            <w:sz w:val="26"/>
            <w:szCs w:val="26"/>
          </w:rPr>
          <w:br/>
          <w:t>element - [0],[0] : 1</w:t>
        </w:r>
        <w:r w:rsidRPr="00124492">
          <w:rPr>
            <w:rFonts w:ascii="Helvetica" w:eastAsia="Times New Roman" w:hAnsi="Helvetica" w:cs="Helvetica"/>
            <w:sz w:val="26"/>
            <w:szCs w:val="26"/>
          </w:rPr>
          <w:br/>
          <w:t>element - [0],[1] : 2</w:t>
        </w:r>
        <w:r w:rsidRPr="00124492">
          <w:rPr>
            <w:rFonts w:ascii="Helvetica" w:eastAsia="Times New Roman" w:hAnsi="Helvetica" w:cs="Helvetica"/>
            <w:sz w:val="26"/>
            <w:szCs w:val="26"/>
          </w:rPr>
          <w:br/>
          <w:t>element - [1],[0] : 3</w:t>
        </w:r>
        <w:r w:rsidRPr="00124492">
          <w:rPr>
            <w:rFonts w:ascii="Helvetica" w:eastAsia="Times New Roman" w:hAnsi="Helvetica" w:cs="Helvetica"/>
            <w:sz w:val="26"/>
            <w:szCs w:val="26"/>
          </w:rPr>
          <w:br/>
          <w:t>element - [1],[1] : 4</w:t>
        </w:r>
        <w:r w:rsidRPr="00124492">
          <w:rPr>
            <w:rFonts w:ascii="Helvetica" w:eastAsia="Times New Roman" w:hAnsi="Helvetica" w:cs="Helvetica"/>
            <w:sz w:val="26"/>
            <w:szCs w:val="26"/>
          </w:rPr>
          <w:br/>
          <w:t>Input elements in the second matrix :</w:t>
        </w:r>
        <w:r w:rsidRPr="00124492">
          <w:rPr>
            <w:rFonts w:ascii="Helvetica" w:eastAsia="Times New Roman" w:hAnsi="Helvetica" w:cs="Helvetica"/>
            <w:sz w:val="26"/>
            <w:szCs w:val="26"/>
          </w:rPr>
          <w:br/>
          <w:t>element - [0],[0] : 5</w:t>
        </w:r>
        <w:r w:rsidRPr="00124492">
          <w:rPr>
            <w:rFonts w:ascii="Helvetica" w:eastAsia="Times New Roman" w:hAnsi="Helvetica" w:cs="Helvetica"/>
            <w:sz w:val="26"/>
            <w:szCs w:val="26"/>
          </w:rPr>
          <w:br/>
          <w:t>element - [0],[1] : 6</w:t>
        </w:r>
        <w:r w:rsidRPr="00124492">
          <w:rPr>
            <w:rFonts w:ascii="Helvetica" w:eastAsia="Times New Roman" w:hAnsi="Helvetica" w:cs="Helvetica"/>
            <w:sz w:val="26"/>
            <w:szCs w:val="26"/>
          </w:rPr>
          <w:br/>
          <w:t>element - [1],[0] : 7</w:t>
        </w:r>
        <w:r w:rsidRPr="00124492">
          <w:rPr>
            <w:rFonts w:ascii="Helvetica" w:eastAsia="Times New Roman" w:hAnsi="Helvetica" w:cs="Helvetica"/>
            <w:sz w:val="26"/>
            <w:szCs w:val="26"/>
          </w:rPr>
          <w:br/>
          <w:t>element - [1],[1] : 8</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t>The First matrix is :</w:t>
        </w:r>
        <w:r w:rsidRPr="00124492">
          <w:rPr>
            <w:rFonts w:ascii="Helvetica" w:eastAsia="Times New Roman" w:hAnsi="Helvetica" w:cs="Helvetica"/>
            <w:sz w:val="26"/>
            <w:szCs w:val="26"/>
          </w:rPr>
          <w:br/>
        </w:r>
        <w:r w:rsidRPr="00124492">
          <w:rPr>
            <w:rFonts w:ascii="Helvetica" w:eastAsia="Times New Roman" w:hAnsi="Helvetica" w:cs="Helvetica"/>
            <w:sz w:val="26"/>
            <w:szCs w:val="26"/>
          </w:rPr>
          <w:br/>
          <w:t>1 2</w:t>
        </w:r>
        <w:r w:rsidRPr="00124492">
          <w:rPr>
            <w:rFonts w:ascii="Helvetica" w:eastAsia="Times New Roman" w:hAnsi="Helvetica" w:cs="Helvetica"/>
            <w:sz w:val="26"/>
            <w:szCs w:val="26"/>
          </w:rPr>
          <w:br/>
          <w:t>3 4</w:t>
        </w:r>
        <w:r w:rsidRPr="00124492">
          <w:rPr>
            <w:rFonts w:ascii="Helvetica" w:eastAsia="Times New Roman" w:hAnsi="Helvetica" w:cs="Helvetica"/>
            <w:sz w:val="26"/>
            <w:szCs w:val="26"/>
          </w:rPr>
          <w:br/>
          <w:t>The Second matrix is :</w:t>
        </w:r>
        <w:r w:rsidRPr="00124492">
          <w:rPr>
            <w:rFonts w:ascii="Helvetica" w:eastAsia="Times New Roman" w:hAnsi="Helvetica" w:cs="Helvetica"/>
            <w:sz w:val="26"/>
            <w:szCs w:val="26"/>
          </w:rPr>
          <w:br/>
        </w:r>
        <w:r w:rsidRPr="00124492">
          <w:rPr>
            <w:rFonts w:ascii="Helvetica" w:eastAsia="Times New Roman" w:hAnsi="Helvetica" w:cs="Helvetica"/>
            <w:sz w:val="26"/>
            <w:szCs w:val="26"/>
          </w:rPr>
          <w:br/>
        </w:r>
        <w:r w:rsidRPr="00124492">
          <w:rPr>
            <w:rFonts w:ascii="Helvetica" w:eastAsia="Times New Roman" w:hAnsi="Helvetica" w:cs="Helvetica"/>
            <w:sz w:val="26"/>
            <w:szCs w:val="26"/>
          </w:rPr>
          <w:lastRenderedPageBreak/>
          <w:t>5 6</w:t>
        </w:r>
        <w:r w:rsidRPr="00124492">
          <w:rPr>
            <w:rFonts w:ascii="Helvetica" w:eastAsia="Times New Roman" w:hAnsi="Helvetica" w:cs="Helvetica"/>
            <w:sz w:val="26"/>
            <w:szCs w:val="26"/>
          </w:rPr>
          <w:br/>
          <w:t>7 8</w:t>
        </w:r>
        <w:r w:rsidRPr="00124492">
          <w:rPr>
            <w:rFonts w:ascii="Helvetica" w:eastAsia="Times New Roman" w:hAnsi="Helvetica" w:cs="Helvetica"/>
            <w:sz w:val="26"/>
            <w:szCs w:val="26"/>
          </w:rPr>
          <w:br/>
          <w:t>The Addition of two matrix is :</w:t>
        </w:r>
        <w:r w:rsidRPr="00124492">
          <w:rPr>
            <w:rFonts w:ascii="Helvetica" w:eastAsia="Times New Roman" w:hAnsi="Helvetica" w:cs="Helvetica"/>
            <w:sz w:val="26"/>
            <w:szCs w:val="26"/>
          </w:rPr>
          <w:br/>
        </w:r>
        <w:r w:rsidRPr="00124492">
          <w:rPr>
            <w:rFonts w:ascii="Helvetica" w:eastAsia="Times New Roman" w:hAnsi="Helvetica" w:cs="Helvetica"/>
            <w:sz w:val="26"/>
            <w:szCs w:val="26"/>
          </w:rPr>
          <w:br/>
          <w:t>6 8</w:t>
        </w:r>
        <w:r w:rsidRPr="00124492">
          <w:rPr>
            <w:rFonts w:ascii="Helvetica" w:eastAsia="Times New Roman" w:hAnsi="Helvetica" w:cs="Helvetica"/>
            <w:sz w:val="26"/>
            <w:szCs w:val="26"/>
          </w:rPr>
          <w:br/>
          <w:t>10 12</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"https://www.w3resource.com/c-programming-exercises/array/c-array-exercise-19.php"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264" w:author="Unknown"/>
          <w:rFonts w:ascii="Helvetica" w:eastAsia="Times New Roman" w:hAnsi="Helvetica" w:cs="Helvetica"/>
          <w:sz w:val="26"/>
          <w:szCs w:val="26"/>
        </w:rPr>
      </w:pPr>
      <w:ins w:id="265" w:author="Unknown">
        <w:r w:rsidRPr="00124492">
          <w:rPr>
            <w:rFonts w:ascii="Helvetica" w:eastAsia="Times New Roman" w:hAnsi="Helvetica" w:cs="Helvetica"/>
            <w:b/>
            <w:bCs/>
            <w:sz w:val="26"/>
            <w:szCs w:val="26"/>
          </w:rPr>
          <w:t>20.</w:t>
        </w:r>
        <w:r w:rsidRPr="00124492">
          <w:rPr>
            <w:rFonts w:ascii="Helvetica" w:eastAsia="Times New Roman" w:hAnsi="Helvetica" w:cs="Helvetica"/>
            <w:sz w:val="26"/>
            <w:szCs w:val="26"/>
          </w:rPr>
          <w:t> Write a program in C for subtraction of two Matrices.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t>Test Data :</w:t>
        </w:r>
        <w:r w:rsidRPr="00124492">
          <w:rPr>
            <w:rFonts w:ascii="Helvetica" w:eastAsia="Times New Roman" w:hAnsi="Helvetica" w:cs="Helvetica"/>
            <w:sz w:val="26"/>
            <w:szCs w:val="26"/>
          </w:rPr>
          <w:br/>
          <w:t>Input the size of the square matrix (less than 5): 2</w:t>
        </w:r>
        <w:r w:rsidRPr="00124492">
          <w:rPr>
            <w:rFonts w:ascii="Helvetica" w:eastAsia="Times New Roman" w:hAnsi="Helvetica" w:cs="Helvetica"/>
            <w:sz w:val="26"/>
            <w:szCs w:val="26"/>
          </w:rPr>
          <w:br/>
          <w:t>Input elements in the first matrix :</w:t>
        </w:r>
        <w:r w:rsidRPr="00124492">
          <w:rPr>
            <w:rFonts w:ascii="Helvetica" w:eastAsia="Times New Roman" w:hAnsi="Helvetica" w:cs="Helvetica"/>
            <w:sz w:val="26"/>
            <w:szCs w:val="26"/>
          </w:rPr>
          <w:br/>
          <w:t>element - [0],[0] : 5</w:t>
        </w:r>
        <w:r w:rsidRPr="00124492">
          <w:rPr>
            <w:rFonts w:ascii="Helvetica" w:eastAsia="Times New Roman" w:hAnsi="Helvetica" w:cs="Helvetica"/>
            <w:sz w:val="26"/>
            <w:szCs w:val="26"/>
          </w:rPr>
          <w:br/>
          <w:t>element - [0],[1] : 6</w:t>
        </w:r>
        <w:r w:rsidRPr="00124492">
          <w:rPr>
            <w:rFonts w:ascii="Helvetica" w:eastAsia="Times New Roman" w:hAnsi="Helvetica" w:cs="Helvetica"/>
            <w:sz w:val="26"/>
            <w:szCs w:val="26"/>
          </w:rPr>
          <w:br/>
          <w:t>element - [1],[0] : 7</w:t>
        </w:r>
        <w:r w:rsidRPr="00124492">
          <w:rPr>
            <w:rFonts w:ascii="Helvetica" w:eastAsia="Times New Roman" w:hAnsi="Helvetica" w:cs="Helvetica"/>
            <w:sz w:val="26"/>
            <w:szCs w:val="26"/>
          </w:rPr>
          <w:br/>
          <w:t>element - [1],[1] : 8</w:t>
        </w:r>
        <w:r w:rsidRPr="00124492">
          <w:rPr>
            <w:rFonts w:ascii="Helvetica" w:eastAsia="Times New Roman" w:hAnsi="Helvetica" w:cs="Helvetica"/>
            <w:sz w:val="26"/>
            <w:szCs w:val="26"/>
          </w:rPr>
          <w:br/>
          <w:t>Input elements in the second matrix :</w:t>
        </w:r>
        <w:r w:rsidRPr="00124492">
          <w:rPr>
            <w:rFonts w:ascii="Helvetica" w:eastAsia="Times New Roman" w:hAnsi="Helvetica" w:cs="Helvetica"/>
            <w:sz w:val="26"/>
            <w:szCs w:val="26"/>
          </w:rPr>
          <w:br/>
          <w:t>element - [0],[0] : 1</w:t>
        </w:r>
        <w:r w:rsidRPr="00124492">
          <w:rPr>
            <w:rFonts w:ascii="Helvetica" w:eastAsia="Times New Roman" w:hAnsi="Helvetica" w:cs="Helvetica"/>
            <w:sz w:val="26"/>
            <w:szCs w:val="26"/>
          </w:rPr>
          <w:br/>
          <w:t>element - [0],[1] : 2</w:t>
        </w:r>
        <w:r w:rsidRPr="00124492">
          <w:rPr>
            <w:rFonts w:ascii="Helvetica" w:eastAsia="Times New Roman" w:hAnsi="Helvetica" w:cs="Helvetica"/>
            <w:sz w:val="26"/>
            <w:szCs w:val="26"/>
          </w:rPr>
          <w:br/>
          <w:t>element - [1],[0] : 3</w:t>
        </w:r>
        <w:r w:rsidRPr="00124492">
          <w:rPr>
            <w:rFonts w:ascii="Helvetica" w:eastAsia="Times New Roman" w:hAnsi="Helvetica" w:cs="Helvetica"/>
            <w:sz w:val="26"/>
            <w:szCs w:val="26"/>
          </w:rPr>
          <w:br/>
          <w:t>element - [1],[1] : 4</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t>The First matrix is :</w:t>
        </w:r>
        <w:r w:rsidRPr="00124492">
          <w:rPr>
            <w:rFonts w:ascii="Helvetica" w:eastAsia="Times New Roman" w:hAnsi="Helvetica" w:cs="Helvetica"/>
            <w:sz w:val="26"/>
            <w:szCs w:val="26"/>
          </w:rPr>
          <w:br/>
        </w:r>
        <w:r w:rsidRPr="00124492">
          <w:rPr>
            <w:rFonts w:ascii="Helvetica" w:eastAsia="Times New Roman" w:hAnsi="Helvetica" w:cs="Helvetica"/>
            <w:sz w:val="26"/>
            <w:szCs w:val="26"/>
          </w:rPr>
          <w:br/>
          <w:t>5 6</w:t>
        </w:r>
        <w:r w:rsidRPr="00124492">
          <w:rPr>
            <w:rFonts w:ascii="Helvetica" w:eastAsia="Times New Roman" w:hAnsi="Helvetica" w:cs="Helvetica"/>
            <w:sz w:val="26"/>
            <w:szCs w:val="26"/>
          </w:rPr>
          <w:br/>
          <w:t>7 8</w:t>
        </w:r>
        <w:r w:rsidRPr="00124492">
          <w:rPr>
            <w:rFonts w:ascii="Helvetica" w:eastAsia="Times New Roman" w:hAnsi="Helvetica" w:cs="Helvetica"/>
            <w:sz w:val="26"/>
            <w:szCs w:val="26"/>
          </w:rPr>
          <w:br/>
          <w:t>The Second matrix is :</w:t>
        </w:r>
        <w:r w:rsidRPr="00124492">
          <w:rPr>
            <w:rFonts w:ascii="Helvetica" w:eastAsia="Times New Roman" w:hAnsi="Helvetica" w:cs="Helvetica"/>
            <w:sz w:val="26"/>
            <w:szCs w:val="26"/>
          </w:rPr>
          <w:br/>
        </w:r>
        <w:r w:rsidRPr="00124492">
          <w:rPr>
            <w:rFonts w:ascii="Helvetica" w:eastAsia="Times New Roman" w:hAnsi="Helvetica" w:cs="Helvetica"/>
            <w:sz w:val="26"/>
            <w:szCs w:val="26"/>
          </w:rPr>
          <w:br/>
          <w:t>1 2</w:t>
        </w:r>
        <w:r w:rsidRPr="00124492">
          <w:rPr>
            <w:rFonts w:ascii="Helvetica" w:eastAsia="Times New Roman" w:hAnsi="Helvetica" w:cs="Helvetica"/>
            <w:sz w:val="26"/>
            <w:szCs w:val="26"/>
          </w:rPr>
          <w:br/>
          <w:t>3 4</w:t>
        </w:r>
        <w:r w:rsidRPr="00124492">
          <w:rPr>
            <w:rFonts w:ascii="Helvetica" w:eastAsia="Times New Roman" w:hAnsi="Helvetica" w:cs="Helvetica"/>
            <w:sz w:val="26"/>
            <w:szCs w:val="26"/>
          </w:rPr>
          <w:br/>
          <w:t>The Subtraction of two matrix is :</w:t>
        </w:r>
        <w:r w:rsidRPr="00124492">
          <w:rPr>
            <w:rFonts w:ascii="Helvetica" w:eastAsia="Times New Roman" w:hAnsi="Helvetica" w:cs="Helvetica"/>
            <w:sz w:val="26"/>
            <w:szCs w:val="26"/>
          </w:rPr>
          <w:br/>
        </w:r>
        <w:r w:rsidRPr="00124492">
          <w:rPr>
            <w:rFonts w:ascii="Helvetica" w:eastAsia="Times New Roman" w:hAnsi="Helvetica" w:cs="Helvetica"/>
            <w:sz w:val="26"/>
            <w:szCs w:val="26"/>
          </w:rPr>
          <w:br/>
          <w:t>4 4</w:t>
        </w:r>
        <w:r w:rsidRPr="00124492">
          <w:rPr>
            <w:rFonts w:ascii="Helvetica" w:eastAsia="Times New Roman" w:hAnsi="Helvetica" w:cs="Helvetica"/>
            <w:sz w:val="26"/>
            <w:szCs w:val="26"/>
          </w:rPr>
          <w:br/>
          <w:t>4 4</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"https://www.w3resource.com/c-programming-exercises/array/c-array-exercise-20.php"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266" w:author="Unknown"/>
          <w:rFonts w:ascii="Helvetica" w:eastAsia="Times New Roman" w:hAnsi="Helvetica" w:cs="Helvetica"/>
          <w:sz w:val="26"/>
          <w:szCs w:val="26"/>
        </w:rPr>
      </w:pPr>
      <w:ins w:id="267" w:author="Unknown">
        <w:r w:rsidRPr="00124492">
          <w:rPr>
            <w:rFonts w:ascii="Helvetica" w:eastAsia="Times New Roman" w:hAnsi="Helvetica" w:cs="Helvetica"/>
            <w:b/>
            <w:bCs/>
            <w:sz w:val="26"/>
            <w:szCs w:val="26"/>
          </w:rPr>
          <w:lastRenderedPageBreak/>
          <w:t>21.</w:t>
        </w:r>
        <w:r w:rsidRPr="00124492">
          <w:rPr>
            <w:rFonts w:ascii="Helvetica" w:eastAsia="Times New Roman" w:hAnsi="Helvetica" w:cs="Helvetica"/>
            <w:sz w:val="26"/>
            <w:szCs w:val="26"/>
          </w:rPr>
          <w:t> Write a program in C for multiplication of two square Matrices.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t>Test Data :</w:t>
        </w:r>
        <w:r w:rsidRPr="00124492">
          <w:rPr>
            <w:rFonts w:ascii="Helvetica" w:eastAsia="Times New Roman" w:hAnsi="Helvetica" w:cs="Helvetica"/>
            <w:sz w:val="26"/>
            <w:szCs w:val="26"/>
          </w:rPr>
          <w:br/>
          <w:t>Input the rows and columns of first matrix : 2 2</w:t>
        </w:r>
        <w:r w:rsidRPr="00124492">
          <w:rPr>
            <w:rFonts w:ascii="Helvetica" w:eastAsia="Times New Roman" w:hAnsi="Helvetica" w:cs="Helvetica"/>
            <w:sz w:val="26"/>
            <w:szCs w:val="26"/>
          </w:rPr>
          <w:br/>
          <w:t>Input the rows and columns of second matrix : 2 2</w:t>
        </w:r>
        <w:r w:rsidRPr="00124492">
          <w:rPr>
            <w:rFonts w:ascii="Helvetica" w:eastAsia="Times New Roman" w:hAnsi="Helvetica" w:cs="Helvetica"/>
            <w:sz w:val="26"/>
            <w:szCs w:val="26"/>
          </w:rPr>
          <w:br/>
          <w:t>Input elements in the first matrix :</w:t>
        </w:r>
        <w:r w:rsidRPr="00124492">
          <w:rPr>
            <w:rFonts w:ascii="Helvetica" w:eastAsia="Times New Roman" w:hAnsi="Helvetica" w:cs="Helvetica"/>
            <w:sz w:val="26"/>
            <w:szCs w:val="26"/>
          </w:rPr>
          <w:br/>
          <w:t>element - [0],[0] : 1</w:t>
        </w:r>
        <w:r w:rsidRPr="00124492">
          <w:rPr>
            <w:rFonts w:ascii="Helvetica" w:eastAsia="Times New Roman" w:hAnsi="Helvetica" w:cs="Helvetica"/>
            <w:sz w:val="26"/>
            <w:szCs w:val="26"/>
          </w:rPr>
          <w:br/>
          <w:t>element - [0],[1] : 2</w:t>
        </w:r>
        <w:r w:rsidRPr="00124492">
          <w:rPr>
            <w:rFonts w:ascii="Helvetica" w:eastAsia="Times New Roman" w:hAnsi="Helvetica" w:cs="Helvetica"/>
            <w:sz w:val="26"/>
            <w:szCs w:val="26"/>
          </w:rPr>
          <w:br/>
          <w:t>element - [1],[0] : 3</w:t>
        </w:r>
        <w:r w:rsidRPr="00124492">
          <w:rPr>
            <w:rFonts w:ascii="Helvetica" w:eastAsia="Times New Roman" w:hAnsi="Helvetica" w:cs="Helvetica"/>
            <w:sz w:val="26"/>
            <w:szCs w:val="26"/>
          </w:rPr>
          <w:br/>
          <w:t>element - [1],[1] : 4</w:t>
        </w:r>
        <w:r w:rsidRPr="00124492">
          <w:rPr>
            <w:rFonts w:ascii="Helvetica" w:eastAsia="Times New Roman" w:hAnsi="Helvetica" w:cs="Helvetica"/>
            <w:sz w:val="26"/>
            <w:szCs w:val="26"/>
          </w:rPr>
          <w:br/>
          <w:t>Input elements in the second matrix :</w:t>
        </w:r>
        <w:r w:rsidRPr="00124492">
          <w:rPr>
            <w:rFonts w:ascii="Helvetica" w:eastAsia="Times New Roman" w:hAnsi="Helvetica" w:cs="Helvetica"/>
            <w:sz w:val="26"/>
            <w:szCs w:val="26"/>
          </w:rPr>
          <w:br/>
          <w:t>element - [0],[0] : 5</w:t>
        </w:r>
        <w:r w:rsidRPr="00124492">
          <w:rPr>
            <w:rFonts w:ascii="Helvetica" w:eastAsia="Times New Roman" w:hAnsi="Helvetica" w:cs="Helvetica"/>
            <w:sz w:val="26"/>
            <w:szCs w:val="26"/>
          </w:rPr>
          <w:br/>
          <w:t>element - [0],[1] : 6</w:t>
        </w:r>
        <w:r w:rsidRPr="00124492">
          <w:rPr>
            <w:rFonts w:ascii="Helvetica" w:eastAsia="Times New Roman" w:hAnsi="Helvetica" w:cs="Helvetica"/>
            <w:sz w:val="26"/>
            <w:szCs w:val="26"/>
          </w:rPr>
          <w:br/>
          <w:t>element - [1],[0] : 7</w:t>
        </w:r>
        <w:r w:rsidRPr="00124492">
          <w:rPr>
            <w:rFonts w:ascii="Helvetica" w:eastAsia="Times New Roman" w:hAnsi="Helvetica" w:cs="Helvetica"/>
            <w:sz w:val="26"/>
            <w:szCs w:val="26"/>
          </w:rPr>
          <w:br/>
          <w:t>element - [1],[1] : 8</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t>The First matrix is :</w:t>
        </w:r>
        <w:r w:rsidRPr="00124492">
          <w:rPr>
            <w:rFonts w:ascii="Helvetica" w:eastAsia="Times New Roman" w:hAnsi="Helvetica" w:cs="Helvetica"/>
            <w:sz w:val="26"/>
            <w:szCs w:val="26"/>
          </w:rPr>
          <w:br/>
        </w:r>
        <w:r w:rsidRPr="00124492">
          <w:rPr>
            <w:rFonts w:ascii="Helvetica" w:eastAsia="Times New Roman" w:hAnsi="Helvetica" w:cs="Helvetica"/>
            <w:sz w:val="26"/>
            <w:szCs w:val="26"/>
          </w:rPr>
          <w:br/>
          <w:t>1 2</w:t>
        </w:r>
        <w:r w:rsidRPr="00124492">
          <w:rPr>
            <w:rFonts w:ascii="Helvetica" w:eastAsia="Times New Roman" w:hAnsi="Helvetica" w:cs="Helvetica"/>
            <w:sz w:val="26"/>
            <w:szCs w:val="26"/>
          </w:rPr>
          <w:br/>
          <w:t>3 4</w:t>
        </w:r>
        <w:r w:rsidRPr="00124492">
          <w:rPr>
            <w:rFonts w:ascii="Helvetica" w:eastAsia="Times New Roman" w:hAnsi="Helvetica" w:cs="Helvetica"/>
            <w:sz w:val="26"/>
            <w:szCs w:val="26"/>
          </w:rPr>
          <w:br/>
          <w:t>The Second matrix is :</w:t>
        </w:r>
        <w:r w:rsidRPr="00124492">
          <w:rPr>
            <w:rFonts w:ascii="Helvetica" w:eastAsia="Times New Roman" w:hAnsi="Helvetica" w:cs="Helvetica"/>
            <w:sz w:val="26"/>
            <w:szCs w:val="26"/>
          </w:rPr>
          <w:br/>
        </w:r>
        <w:r w:rsidRPr="00124492">
          <w:rPr>
            <w:rFonts w:ascii="Helvetica" w:eastAsia="Times New Roman" w:hAnsi="Helvetica" w:cs="Helvetica"/>
            <w:sz w:val="26"/>
            <w:szCs w:val="26"/>
          </w:rPr>
          <w:br/>
          <w:t>5 6</w:t>
        </w:r>
        <w:r w:rsidRPr="00124492">
          <w:rPr>
            <w:rFonts w:ascii="Helvetica" w:eastAsia="Times New Roman" w:hAnsi="Helvetica" w:cs="Helvetica"/>
            <w:sz w:val="26"/>
            <w:szCs w:val="26"/>
          </w:rPr>
          <w:br/>
          <w:t>7 8</w:t>
        </w:r>
        <w:r w:rsidRPr="00124492">
          <w:rPr>
            <w:rFonts w:ascii="Helvetica" w:eastAsia="Times New Roman" w:hAnsi="Helvetica" w:cs="Helvetica"/>
            <w:sz w:val="26"/>
            <w:szCs w:val="26"/>
          </w:rPr>
          <w:br/>
          <w:t>The multiplication of two matrix is :</w:t>
        </w:r>
        <w:r w:rsidRPr="00124492">
          <w:rPr>
            <w:rFonts w:ascii="Helvetica" w:eastAsia="Times New Roman" w:hAnsi="Helvetica" w:cs="Helvetica"/>
            <w:sz w:val="26"/>
            <w:szCs w:val="26"/>
          </w:rPr>
          <w:br/>
        </w:r>
        <w:r w:rsidRPr="00124492">
          <w:rPr>
            <w:rFonts w:ascii="Helvetica" w:eastAsia="Times New Roman" w:hAnsi="Helvetica" w:cs="Helvetica"/>
            <w:sz w:val="26"/>
            <w:szCs w:val="26"/>
          </w:rPr>
          <w:br/>
          <w:t>19 22</w:t>
        </w:r>
        <w:r w:rsidRPr="00124492">
          <w:rPr>
            <w:rFonts w:ascii="Helvetica" w:eastAsia="Times New Roman" w:hAnsi="Helvetica" w:cs="Helvetica"/>
            <w:sz w:val="26"/>
            <w:szCs w:val="26"/>
          </w:rPr>
          <w:br/>
          <w:t>43 50</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"https://www.w3resource.com/c-programming-exercises/array/c-array-exercise-21.php"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268" w:author="Unknown"/>
          <w:rFonts w:ascii="Helvetica" w:eastAsia="Times New Roman" w:hAnsi="Helvetica" w:cs="Helvetica"/>
          <w:sz w:val="26"/>
          <w:szCs w:val="26"/>
        </w:rPr>
      </w:pPr>
      <w:ins w:id="269" w:author="Unknown">
        <w:r w:rsidRPr="00124492">
          <w:rPr>
            <w:rFonts w:ascii="Helvetica" w:eastAsia="Times New Roman" w:hAnsi="Helvetica" w:cs="Helvetica"/>
            <w:b/>
            <w:bCs/>
            <w:sz w:val="26"/>
            <w:szCs w:val="26"/>
          </w:rPr>
          <w:t>22.</w:t>
        </w:r>
        <w:r w:rsidRPr="00124492">
          <w:rPr>
            <w:rFonts w:ascii="Helvetica" w:eastAsia="Times New Roman" w:hAnsi="Helvetica" w:cs="Helvetica"/>
            <w:sz w:val="26"/>
            <w:szCs w:val="26"/>
          </w:rPr>
          <w:t> Write a program in C to find transpose of a given matrix.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t>Test Data :</w:t>
        </w:r>
        <w:r w:rsidRPr="00124492">
          <w:rPr>
            <w:rFonts w:ascii="Helvetica" w:eastAsia="Times New Roman" w:hAnsi="Helvetica" w:cs="Helvetica"/>
            <w:sz w:val="26"/>
            <w:szCs w:val="26"/>
          </w:rPr>
          <w:br/>
          <w:t>Input the rows and columns of the matrix : 2 2</w:t>
        </w:r>
        <w:r w:rsidRPr="00124492">
          <w:rPr>
            <w:rFonts w:ascii="Helvetica" w:eastAsia="Times New Roman" w:hAnsi="Helvetica" w:cs="Helvetica"/>
            <w:sz w:val="26"/>
            <w:szCs w:val="26"/>
          </w:rPr>
          <w:br/>
          <w:t>Input elements in the first matrix :</w:t>
        </w:r>
        <w:r w:rsidRPr="00124492">
          <w:rPr>
            <w:rFonts w:ascii="Helvetica" w:eastAsia="Times New Roman" w:hAnsi="Helvetica" w:cs="Helvetica"/>
            <w:sz w:val="26"/>
            <w:szCs w:val="26"/>
          </w:rPr>
          <w:br/>
          <w:t>element - [0],[0] : 1</w:t>
        </w:r>
        <w:r w:rsidRPr="00124492">
          <w:rPr>
            <w:rFonts w:ascii="Helvetica" w:eastAsia="Times New Roman" w:hAnsi="Helvetica" w:cs="Helvetica"/>
            <w:sz w:val="26"/>
            <w:szCs w:val="26"/>
          </w:rPr>
          <w:br/>
          <w:t>element - [0],[1] : 2</w:t>
        </w:r>
        <w:r w:rsidRPr="00124492">
          <w:rPr>
            <w:rFonts w:ascii="Helvetica" w:eastAsia="Times New Roman" w:hAnsi="Helvetica" w:cs="Helvetica"/>
            <w:sz w:val="26"/>
            <w:szCs w:val="26"/>
          </w:rPr>
          <w:br/>
        </w:r>
        <w:r w:rsidRPr="00124492">
          <w:rPr>
            <w:rFonts w:ascii="Helvetica" w:eastAsia="Times New Roman" w:hAnsi="Helvetica" w:cs="Helvetica"/>
            <w:sz w:val="26"/>
            <w:szCs w:val="26"/>
          </w:rPr>
          <w:lastRenderedPageBreak/>
          <w:t>element - [1],[0] : 3</w:t>
        </w:r>
        <w:r w:rsidRPr="00124492">
          <w:rPr>
            <w:rFonts w:ascii="Helvetica" w:eastAsia="Times New Roman" w:hAnsi="Helvetica" w:cs="Helvetica"/>
            <w:sz w:val="26"/>
            <w:szCs w:val="26"/>
          </w:rPr>
          <w:br/>
          <w:t>element - [1],[1] : 4</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t>The matrix is :</w:t>
        </w:r>
        <w:r w:rsidRPr="00124492">
          <w:rPr>
            <w:rFonts w:ascii="Helvetica" w:eastAsia="Times New Roman" w:hAnsi="Helvetica" w:cs="Helvetica"/>
            <w:sz w:val="26"/>
            <w:szCs w:val="26"/>
          </w:rPr>
          <w:br/>
        </w:r>
        <w:r w:rsidRPr="00124492">
          <w:rPr>
            <w:rFonts w:ascii="Helvetica" w:eastAsia="Times New Roman" w:hAnsi="Helvetica" w:cs="Helvetica"/>
            <w:sz w:val="26"/>
            <w:szCs w:val="26"/>
          </w:rPr>
          <w:br/>
          <w:t>1 2</w:t>
        </w:r>
        <w:r w:rsidRPr="00124492">
          <w:rPr>
            <w:rFonts w:ascii="Helvetica" w:eastAsia="Times New Roman" w:hAnsi="Helvetica" w:cs="Helvetica"/>
            <w:sz w:val="26"/>
            <w:szCs w:val="26"/>
          </w:rPr>
          <w:br/>
          <w:t>3 4</w:t>
        </w:r>
        <w:r w:rsidRPr="00124492">
          <w:rPr>
            <w:rFonts w:ascii="Helvetica" w:eastAsia="Times New Roman" w:hAnsi="Helvetica" w:cs="Helvetica"/>
            <w:sz w:val="26"/>
            <w:szCs w:val="26"/>
          </w:rPr>
          <w:br/>
        </w:r>
        <w:r w:rsidRPr="00124492">
          <w:rPr>
            <w:rFonts w:ascii="Helvetica" w:eastAsia="Times New Roman" w:hAnsi="Helvetica" w:cs="Helvetica"/>
            <w:sz w:val="26"/>
            <w:szCs w:val="26"/>
          </w:rPr>
          <w:br/>
          <w:t>The transpose of a matrix is :</w:t>
        </w:r>
        <w:r w:rsidRPr="00124492">
          <w:rPr>
            <w:rFonts w:ascii="Helvetica" w:eastAsia="Times New Roman" w:hAnsi="Helvetica" w:cs="Helvetica"/>
            <w:sz w:val="26"/>
            <w:szCs w:val="26"/>
          </w:rPr>
          <w:br/>
          <w:t>1 3</w:t>
        </w:r>
        <w:r w:rsidRPr="00124492">
          <w:rPr>
            <w:rFonts w:ascii="Helvetica" w:eastAsia="Times New Roman" w:hAnsi="Helvetica" w:cs="Helvetica"/>
            <w:sz w:val="26"/>
            <w:szCs w:val="26"/>
          </w:rPr>
          <w:br/>
          <w:t>2 4</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"https://www.w3resource.com/c-programming-exercises/array/c-array-exercise-22.php"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270" w:author="Unknown"/>
          <w:rFonts w:ascii="Helvetica" w:eastAsia="Times New Roman" w:hAnsi="Helvetica" w:cs="Helvetica"/>
          <w:sz w:val="26"/>
          <w:szCs w:val="26"/>
        </w:rPr>
      </w:pPr>
      <w:ins w:id="271" w:author="Unknown">
        <w:r w:rsidRPr="00124492">
          <w:rPr>
            <w:rFonts w:ascii="Helvetica" w:eastAsia="Times New Roman" w:hAnsi="Helvetica" w:cs="Helvetica"/>
            <w:b/>
            <w:bCs/>
            <w:sz w:val="26"/>
            <w:szCs w:val="26"/>
          </w:rPr>
          <w:t>23.</w:t>
        </w:r>
        <w:r w:rsidRPr="00124492">
          <w:rPr>
            <w:rFonts w:ascii="Helvetica" w:eastAsia="Times New Roman" w:hAnsi="Helvetica" w:cs="Helvetica"/>
            <w:sz w:val="26"/>
            <w:szCs w:val="26"/>
          </w:rPr>
          <w:t xml:space="preserve"> Write a program in C to find sum of right diagonals of a </w:t>
        </w:r>
        <w:proofErr w:type="spellStart"/>
        <w:r w:rsidRPr="00124492">
          <w:rPr>
            <w:rFonts w:ascii="Helvetica" w:eastAsia="Times New Roman" w:hAnsi="Helvetica" w:cs="Helvetica"/>
            <w:sz w:val="26"/>
            <w:szCs w:val="26"/>
          </w:rPr>
          <w:t>matrix.</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w:t>
        </w:r>
        <w:proofErr w:type="spellEnd"/>
        <w:r w:rsidRPr="00124492">
          <w:rPr>
            <w:rFonts w:ascii="Helvetica" w:eastAsia="Times New Roman" w:hAnsi="Helvetica" w:cs="Helvetica"/>
            <w:color w:val="448AFF"/>
            <w:sz w:val="26"/>
            <w:szCs w:val="26"/>
            <w:u w:val="single"/>
          </w:rPr>
          <w:t xml:space="preserve">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t>Test Data :</w:t>
        </w:r>
        <w:r w:rsidRPr="00124492">
          <w:rPr>
            <w:rFonts w:ascii="Helvetica" w:eastAsia="Times New Roman" w:hAnsi="Helvetica" w:cs="Helvetica"/>
            <w:sz w:val="26"/>
            <w:szCs w:val="26"/>
          </w:rPr>
          <w:br/>
          <w:t>Input the size of the square matrix : 2</w:t>
        </w:r>
        <w:r w:rsidRPr="00124492">
          <w:rPr>
            <w:rFonts w:ascii="Helvetica" w:eastAsia="Times New Roman" w:hAnsi="Helvetica" w:cs="Helvetica"/>
            <w:sz w:val="26"/>
            <w:szCs w:val="26"/>
          </w:rPr>
          <w:br/>
          <w:t>Input elements in the first matrix :</w:t>
        </w:r>
        <w:r w:rsidRPr="00124492">
          <w:rPr>
            <w:rFonts w:ascii="Helvetica" w:eastAsia="Times New Roman" w:hAnsi="Helvetica" w:cs="Helvetica"/>
            <w:sz w:val="26"/>
            <w:szCs w:val="26"/>
          </w:rPr>
          <w:br/>
          <w:t>element - [0],[0] : 1</w:t>
        </w:r>
        <w:r w:rsidRPr="00124492">
          <w:rPr>
            <w:rFonts w:ascii="Helvetica" w:eastAsia="Times New Roman" w:hAnsi="Helvetica" w:cs="Helvetica"/>
            <w:sz w:val="26"/>
            <w:szCs w:val="26"/>
          </w:rPr>
          <w:br/>
          <w:t>element - [0],[1] : 2</w:t>
        </w:r>
        <w:r w:rsidRPr="00124492">
          <w:rPr>
            <w:rFonts w:ascii="Helvetica" w:eastAsia="Times New Roman" w:hAnsi="Helvetica" w:cs="Helvetica"/>
            <w:sz w:val="26"/>
            <w:szCs w:val="26"/>
          </w:rPr>
          <w:br/>
          <w:t>element - [1],[0] : 3</w:t>
        </w:r>
        <w:r w:rsidRPr="00124492">
          <w:rPr>
            <w:rFonts w:ascii="Helvetica" w:eastAsia="Times New Roman" w:hAnsi="Helvetica" w:cs="Helvetica"/>
            <w:sz w:val="26"/>
            <w:szCs w:val="26"/>
          </w:rPr>
          <w:br/>
          <w:t>element - [1],[1] : 4</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t>The matrix is :</w:t>
        </w:r>
        <w:r w:rsidRPr="00124492">
          <w:rPr>
            <w:rFonts w:ascii="Helvetica" w:eastAsia="Times New Roman" w:hAnsi="Helvetica" w:cs="Helvetica"/>
            <w:sz w:val="26"/>
            <w:szCs w:val="26"/>
          </w:rPr>
          <w:br/>
          <w:t>1 2</w:t>
        </w:r>
        <w:r w:rsidRPr="00124492">
          <w:rPr>
            <w:rFonts w:ascii="Helvetica" w:eastAsia="Times New Roman" w:hAnsi="Helvetica" w:cs="Helvetica"/>
            <w:sz w:val="26"/>
            <w:szCs w:val="26"/>
          </w:rPr>
          <w:br/>
          <w:t>3 4</w:t>
        </w:r>
        <w:r w:rsidRPr="00124492">
          <w:rPr>
            <w:rFonts w:ascii="Helvetica" w:eastAsia="Times New Roman" w:hAnsi="Helvetica" w:cs="Helvetica"/>
            <w:sz w:val="26"/>
            <w:szCs w:val="26"/>
          </w:rPr>
          <w:br/>
          <w:t>Addition of the right Diagonal elements is :5</w:t>
        </w:r>
        <w:r w:rsidRPr="00124492">
          <w:rPr>
            <w:rFonts w:ascii="Helvetica" w:eastAsia="Times New Roman" w:hAnsi="Helvetica" w:cs="Helvetica"/>
            <w:sz w:val="26"/>
            <w:szCs w:val="26"/>
          </w:rPr>
          <w:br/>
          <w:t>Elements in array are:</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"https://www.w3resource.com/c-programming-exercises/array/c-array-exercise-23.php"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272" w:author="Unknown"/>
          <w:rFonts w:ascii="Helvetica" w:eastAsia="Times New Roman" w:hAnsi="Helvetica" w:cs="Helvetica"/>
          <w:sz w:val="26"/>
          <w:szCs w:val="26"/>
        </w:rPr>
      </w:pPr>
      <w:ins w:id="273" w:author="Unknown">
        <w:r w:rsidRPr="00124492">
          <w:rPr>
            <w:rFonts w:ascii="Helvetica" w:eastAsia="Times New Roman" w:hAnsi="Helvetica" w:cs="Helvetica"/>
            <w:b/>
            <w:bCs/>
            <w:sz w:val="26"/>
            <w:szCs w:val="26"/>
          </w:rPr>
          <w:t>24.</w:t>
        </w:r>
        <w:r w:rsidRPr="00124492">
          <w:rPr>
            <w:rFonts w:ascii="Helvetica" w:eastAsia="Times New Roman" w:hAnsi="Helvetica" w:cs="Helvetica"/>
            <w:sz w:val="26"/>
            <w:szCs w:val="26"/>
          </w:rPr>
          <w:t> Write a program in C to find the sum of left diagonals of a matrix.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t>Test Data :</w:t>
        </w:r>
        <w:r w:rsidRPr="00124492">
          <w:rPr>
            <w:rFonts w:ascii="Helvetica" w:eastAsia="Times New Roman" w:hAnsi="Helvetica" w:cs="Helvetica"/>
            <w:sz w:val="26"/>
            <w:szCs w:val="26"/>
          </w:rPr>
          <w:br/>
          <w:t>Input the size of the square matrix : 2</w:t>
        </w:r>
        <w:r w:rsidRPr="00124492">
          <w:rPr>
            <w:rFonts w:ascii="Helvetica" w:eastAsia="Times New Roman" w:hAnsi="Helvetica" w:cs="Helvetica"/>
            <w:sz w:val="26"/>
            <w:szCs w:val="26"/>
          </w:rPr>
          <w:br/>
          <w:t>Input elements in the first matrix :</w:t>
        </w:r>
        <w:r w:rsidRPr="00124492">
          <w:rPr>
            <w:rFonts w:ascii="Helvetica" w:eastAsia="Times New Roman" w:hAnsi="Helvetica" w:cs="Helvetica"/>
            <w:sz w:val="26"/>
            <w:szCs w:val="26"/>
          </w:rPr>
          <w:br/>
          <w:t>element - [0],[0] : 1</w:t>
        </w:r>
        <w:r w:rsidRPr="00124492">
          <w:rPr>
            <w:rFonts w:ascii="Helvetica" w:eastAsia="Times New Roman" w:hAnsi="Helvetica" w:cs="Helvetica"/>
            <w:sz w:val="26"/>
            <w:szCs w:val="26"/>
          </w:rPr>
          <w:br/>
        </w:r>
        <w:r w:rsidRPr="00124492">
          <w:rPr>
            <w:rFonts w:ascii="Helvetica" w:eastAsia="Times New Roman" w:hAnsi="Helvetica" w:cs="Helvetica"/>
            <w:sz w:val="26"/>
            <w:szCs w:val="26"/>
          </w:rPr>
          <w:lastRenderedPageBreak/>
          <w:t>element - [0],[1] : 2</w:t>
        </w:r>
        <w:r w:rsidRPr="00124492">
          <w:rPr>
            <w:rFonts w:ascii="Helvetica" w:eastAsia="Times New Roman" w:hAnsi="Helvetica" w:cs="Helvetica"/>
            <w:sz w:val="26"/>
            <w:szCs w:val="26"/>
          </w:rPr>
          <w:br/>
          <w:t>element - [1],[0] : 3</w:t>
        </w:r>
        <w:r w:rsidRPr="00124492">
          <w:rPr>
            <w:rFonts w:ascii="Helvetica" w:eastAsia="Times New Roman" w:hAnsi="Helvetica" w:cs="Helvetica"/>
            <w:sz w:val="26"/>
            <w:szCs w:val="26"/>
          </w:rPr>
          <w:br/>
          <w:t>element - [1],[1] : 4</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t>The matrix is :</w:t>
        </w:r>
        <w:r w:rsidRPr="00124492">
          <w:rPr>
            <w:rFonts w:ascii="Helvetica" w:eastAsia="Times New Roman" w:hAnsi="Helvetica" w:cs="Helvetica"/>
            <w:sz w:val="26"/>
            <w:szCs w:val="26"/>
          </w:rPr>
          <w:br/>
          <w:t>1 2</w:t>
        </w:r>
        <w:r w:rsidRPr="00124492">
          <w:rPr>
            <w:rFonts w:ascii="Helvetica" w:eastAsia="Times New Roman" w:hAnsi="Helvetica" w:cs="Helvetica"/>
            <w:sz w:val="26"/>
            <w:szCs w:val="26"/>
          </w:rPr>
          <w:br/>
          <w:t>3 4</w:t>
        </w:r>
        <w:r w:rsidRPr="00124492">
          <w:rPr>
            <w:rFonts w:ascii="Helvetica" w:eastAsia="Times New Roman" w:hAnsi="Helvetica" w:cs="Helvetica"/>
            <w:sz w:val="26"/>
            <w:szCs w:val="26"/>
          </w:rPr>
          <w:br/>
          <w:t>Addition of the left Diagonal elements is :5</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"https://www.w3resource.com/c-programming-exercises/array/c-array-exercise-24.php"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274" w:author="Unknown"/>
          <w:rFonts w:ascii="Helvetica" w:eastAsia="Times New Roman" w:hAnsi="Helvetica" w:cs="Helvetica"/>
          <w:sz w:val="26"/>
          <w:szCs w:val="26"/>
        </w:rPr>
      </w:pPr>
      <w:ins w:id="275" w:author="Unknown">
        <w:r w:rsidRPr="00124492">
          <w:rPr>
            <w:rFonts w:ascii="Helvetica" w:eastAsia="Times New Roman" w:hAnsi="Helvetica" w:cs="Helvetica"/>
            <w:b/>
            <w:bCs/>
            <w:sz w:val="26"/>
            <w:szCs w:val="26"/>
          </w:rPr>
          <w:t>25.</w:t>
        </w:r>
        <w:r w:rsidRPr="00124492">
          <w:rPr>
            <w:rFonts w:ascii="Helvetica" w:eastAsia="Times New Roman" w:hAnsi="Helvetica" w:cs="Helvetica"/>
            <w:sz w:val="26"/>
            <w:szCs w:val="26"/>
          </w:rPr>
          <w:t xml:space="preserve"> Write a program in C to find sum of rows </w:t>
        </w:r>
        <w:proofErr w:type="spellStart"/>
        <w:proofErr w:type="gramStart"/>
        <w:r w:rsidRPr="00124492">
          <w:rPr>
            <w:rFonts w:ascii="Helvetica" w:eastAsia="Times New Roman" w:hAnsi="Helvetica" w:cs="Helvetica"/>
            <w:sz w:val="26"/>
            <w:szCs w:val="26"/>
          </w:rPr>
          <w:t>an</w:t>
        </w:r>
        <w:proofErr w:type="spellEnd"/>
        <w:proofErr w:type="gramEnd"/>
        <w:r w:rsidRPr="00124492">
          <w:rPr>
            <w:rFonts w:ascii="Helvetica" w:eastAsia="Times New Roman" w:hAnsi="Helvetica" w:cs="Helvetica"/>
            <w:sz w:val="26"/>
            <w:szCs w:val="26"/>
          </w:rPr>
          <w:t xml:space="preserve"> columns of a Matrix.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t>Test Data :</w:t>
        </w:r>
        <w:r w:rsidRPr="00124492">
          <w:rPr>
            <w:rFonts w:ascii="Helvetica" w:eastAsia="Times New Roman" w:hAnsi="Helvetica" w:cs="Helvetica"/>
            <w:sz w:val="26"/>
            <w:szCs w:val="26"/>
          </w:rPr>
          <w:br/>
          <w:t>Input the size of the square matrix : 2</w:t>
        </w:r>
        <w:r w:rsidRPr="00124492">
          <w:rPr>
            <w:rFonts w:ascii="Helvetica" w:eastAsia="Times New Roman" w:hAnsi="Helvetica" w:cs="Helvetica"/>
            <w:sz w:val="26"/>
            <w:szCs w:val="26"/>
          </w:rPr>
          <w:br/>
          <w:t>Input elements in the first matrix :</w:t>
        </w:r>
        <w:r w:rsidRPr="00124492">
          <w:rPr>
            <w:rFonts w:ascii="Helvetica" w:eastAsia="Times New Roman" w:hAnsi="Helvetica" w:cs="Helvetica"/>
            <w:sz w:val="26"/>
            <w:szCs w:val="26"/>
          </w:rPr>
          <w:br/>
          <w:t>element - [0],[0] : 5</w:t>
        </w:r>
        <w:r w:rsidRPr="00124492">
          <w:rPr>
            <w:rFonts w:ascii="Helvetica" w:eastAsia="Times New Roman" w:hAnsi="Helvetica" w:cs="Helvetica"/>
            <w:sz w:val="26"/>
            <w:szCs w:val="26"/>
          </w:rPr>
          <w:br/>
          <w:t>element - [0],[1] : 6</w:t>
        </w:r>
        <w:r w:rsidRPr="00124492">
          <w:rPr>
            <w:rFonts w:ascii="Helvetica" w:eastAsia="Times New Roman" w:hAnsi="Helvetica" w:cs="Helvetica"/>
            <w:sz w:val="26"/>
            <w:szCs w:val="26"/>
          </w:rPr>
          <w:br/>
          <w:t>element - [1],[0] : 7</w:t>
        </w:r>
        <w:r w:rsidRPr="00124492">
          <w:rPr>
            <w:rFonts w:ascii="Helvetica" w:eastAsia="Times New Roman" w:hAnsi="Helvetica" w:cs="Helvetica"/>
            <w:sz w:val="26"/>
            <w:szCs w:val="26"/>
          </w:rPr>
          <w:br/>
          <w:t>element - [1],[1] : 8</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t>The First matrix is :</w:t>
        </w:r>
        <w:r w:rsidRPr="00124492">
          <w:rPr>
            <w:rFonts w:ascii="Helvetica" w:eastAsia="Times New Roman" w:hAnsi="Helvetica" w:cs="Helvetica"/>
            <w:sz w:val="26"/>
            <w:szCs w:val="26"/>
          </w:rPr>
          <w:br/>
          <w:t>The matrix is :</w:t>
        </w:r>
        <w:r w:rsidRPr="00124492">
          <w:rPr>
            <w:rFonts w:ascii="Helvetica" w:eastAsia="Times New Roman" w:hAnsi="Helvetica" w:cs="Helvetica"/>
            <w:sz w:val="26"/>
            <w:szCs w:val="26"/>
          </w:rPr>
          <w:br/>
          <w:t>5 6</w:t>
        </w:r>
        <w:r w:rsidRPr="00124492">
          <w:rPr>
            <w:rFonts w:ascii="Helvetica" w:eastAsia="Times New Roman" w:hAnsi="Helvetica" w:cs="Helvetica"/>
            <w:sz w:val="26"/>
            <w:szCs w:val="26"/>
          </w:rPr>
          <w:br/>
          <w:t>7 8</w:t>
        </w:r>
        <w:r w:rsidRPr="00124492">
          <w:rPr>
            <w:rFonts w:ascii="Helvetica" w:eastAsia="Times New Roman" w:hAnsi="Helvetica" w:cs="Helvetica"/>
            <w:sz w:val="26"/>
            <w:szCs w:val="26"/>
          </w:rPr>
          <w:br/>
          <w:t>The sum or rows and columns of the matrix is :</w:t>
        </w:r>
        <w:r w:rsidRPr="00124492">
          <w:rPr>
            <w:rFonts w:ascii="Helvetica" w:eastAsia="Times New Roman" w:hAnsi="Helvetica" w:cs="Helvetica"/>
            <w:sz w:val="26"/>
            <w:szCs w:val="26"/>
          </w:rPr>
          <w:br/>
          <w:t>5 6 11</w:t>
        </w:r>
        <w:r w:rsidRPr="00124492">
          <w:rPr>
            <w:rFonts w:ascii="Helvetica" w:eastAsia="Times New Roman" w:hAnsi="Helvetica" w:cs="Helvetica"/>
            <w:sz w:val="26"/>
            <w:szCs w:val="26"/>
          </w:rPr>
          <w:br/>
          <w:t>7 8 15</w:t>
        </w:r>
        <w:r w:rsidRPr="00124492">
          <w:rPr>
            <w:rFonts w:ascii="Helvetica" w:eastAsia="Times New Roman" w:hAnsi="Helvetica" w:cs="Helvetica"/>
            <w:sz w:val="26"/>
            <w:szCs w:val="26"/>
          </w:rPr>
          <w:br/>
        </w:r>
        <w:r w:rsidRPr="00124492">
          <w:rPr>
            <w:rFonts w:ascii="Helvetica" w:eastAsia="Times New Roman" w:hAnsi="Helvetica" w:cs="Helvetica"/>
            <w:sz w:val="26"/>
            <w:szCs w:val="26"/>
          </w:rPr>
          <w:br/>
          <w:t>12 14</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"https://www.w3resource.com/c-programming-exercises/array/c-array-exercise-25.php"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276" w:author="Unknown"/>
          <w:rFonts w:ascii="Helvetica" w:eastAsia="Times New Roman" w:hAnsi="Helvetica" w:cs="Helvetica"/>
          <w:sz w:val="26"/>
          <w:szCs w:val="26"/>
        </w:rPr>
      </w:pPr>
      <w:ins w:id="277" w:author="Unknown">
        <w:r w:rsidRPr="00124492">
          <w:rPr>
            <w:rFonts w:ascii="Helvetica" w:eastAsia="Times New Roman" w:hAnsi="Helvetica" w:cs="Helvetica"/>
            <w:b/>
            <w:bCs/>
            <w:sz w:val="26"/>
            <w:szCs w:val="26"/>
          </w:rPr>
          <w:t>26.</w:t>
        </w:r>
        <w:r w:rsidRPr="00124492">
          <w:rPr>
            <w:rFonts w:ascii="Helvetica" w:eastAsia="Times New Roman" w:hAnsi="Helvetica" w:cs="Helvetica"/>
            <w:sz w:val="26"/>
            <w:szCs w:val="26"/>
          </w:rPr>
          <w:t> Write a program in C to print or display the lower triangular of a given matrix.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t>Test Data :</w:t>
        </w:r>
        <w:r w:rsidRPr="00124492">
          <w:rPr>
            <w:rFonts w:ascii="Helvetica" w:eastAsia="Times New Roman" w:hAnsi="Helvetica" w:cs="Helvetica"/>
            <w:sz w:val="26"/>
            <w:szCs w:val="26"/>
          </w:rPr>
          <w:br/>
          <w:t>Input the size of the square matrix : 3</w:t>
        </w:r>
        <w:r w:rsidRPr="00124492">
          <w:rPr>
            <w:rFonts w:ascii="Helvetica" w:eastAsia="Times New Roman" w:hAnsi="Helvetica" w:cs="Helvetica"/>
            <w:sz w:val="26"/>
            <w:szCs w:val="26"/>
          </w:rPr>
          <w:br/>
          <w:t>Input elements in the first matrix :</w:t>
        </w:r>
        <w:r w:rsidRPr="00124492">
          <w:rPr>
            <w:rFonts w:ascii="Helvetica" w:eastAsia="Times New Roman" w:hAnsi="Helvetica" w:cs="Helvetica"/>
            <w:sz w:val="26"/>
            <w:szCs w:val="26"/>
          </w:rPr>
          <w:br/>
        </w:r>
        <w:r w:rsidRPr="00124492">
          <w:rPr>
            <w:rFonts w:ascii="Helvetica" w:eastAsia="Times New Roman" w:hAnsi="Helvetica" w:cs="Helvetica"/>
            <w:sz w:val="26"/>
            <w:szCs w:val="26"/>
          </w:rPr>
          <w:lastRenderedPageBreak/>
          <w:t>element - [0],[0] : 1</w:t>
        </w:r>
        <w:r w:rsidRPr="00124492">
          <w:rPr>
            <w:rFonts w:ascii="Helvetica" w:eastAsia="Times New Roman" w:hAnsi="Helvetica" w:cs="Helvetica"/>
            <w:sz w:val="26"/>
            <w:szCs w:val="26"/>
          </w:rPr>
          <w:br/>
          <w:t>element - [0],[1] : 2</w:t>
        </w:r>
        <w:r w:rsidRPr="00124492">
          <w:rPr>
            <w:rFonts w:ascii="Helvetica" w:eastAsia="Times New Roman" w:hAnsi="Helvetica" w:cs="Helvetica"/>
            <w:sz w:val="26"/>
            <w:szCs w:val="26"/>
          </w:rPr>
          <w:br/>
          <w:t>element - [0],[2] : 3</w:t>
        </w:r>
        <w:r w:rsidRPr="00124492">
          <w:rPr>
            <w:rFonts w:ascii="Helvetica" w:eastAsia="Times New Roman" w:hAnsi="Helvetica" w:cs="Helvetica"/>
            <w:sz w:val="26"/>
            <w:szCs w:val="26"/>
          </w:rPr>
          <w:br/>
          <w:t>element - [1],[0] : 4</w:t>
        </w:r>
        <w:r w:rsidRPr="00124492">
          <w:rPr>
            <w:rFonts w:ascii="Helvetica" w:eastAsia="Times New Roman" w:hAnsi="Helvetica" w:cs="Helvetica"/>
            <w:sz w:val="26"/>
            <w:szCs w:val="26"/>
          </w:rPr>
          <w:br/>
          <w:t>element - [1],[1] : 5</w:t>
        </w:r>
        <w:r w:rsidRPr="00124492">
          <w:rPr>
            <w:rFonts w:ascii="Helvetica" w:eastAsia="Times New Roman" w:hAnsi="Helvetica" w:cs="Helvetica"/>
            <w:sz w:val="26"/>
            <w:szCs w:val="26"/>
          </w:rPr>
          <w:br/>
          <w:t>element - [1],[2] : 6</w:t>
        </w:r>
        <w:r w:rsidRPr="00124492">
          <w:rPr>
            <w:rFonts w:ascii="Helvetica" w:eastAsia="Times New Roman" w:hAnsi="Helvetica" w:cs="Helvetica"/>
            <w:sz w:val="26"/>
            <w:szCs w:val="26"/>
          </w:rPr>
          <w:br/>
          <w:t>element - [2],[0] : 7</w:t>
        </w:r>
        <w:r w:rsidRPr="00124492">
          <w:rPr>
            <w:rFonts w:ascii="Helvetica" w:eastAsia="Times New Roman" w:hAnsi="Helvetica" w:cs="Helvetica"/>
            <w:sz w:val="26"/>
            <w:szCs w:val="26"/>
          </w:rPr>
          <w:br/>
          <w:t>element - [2],[1] : 8</w:t>
        </w:r>
        <w:r w:rsidRPr="00124492">
          <w:rPr>
            <w:rFonts w:ascii="Helvetica" w:eastAsia="Times New Roman" w:hAnsi="Helvetica" w:cs="Helvetica"/>
            <w:sz w:val="26"/>
            <w:szCs w:val="26"/>
          </w:rPr>
          <w:br/>
          <w:t>element - [2],[2] : 9</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t>The matrix is :</w:t>
        </w:r>
        <w:r w:rsidRPr="00124492">
          <w:rPr>
            <w:rFonts w:ascii="Helvetica" w:eastAsia="Times New Roman" w:hAnsi="Helvetica" w:cs="Helvetica"/>
            <w:sz w:val="26"/>
            <w:szCs w:val="26"/>
          </w:rPr>
          <w:br/>
          <w:t>1 2 3</w:t>
        </w:r>
        <w:r w:rsidRPr="00124492">
          <w:rPr>
            <w:rFonts w:ascii="Helvetica" w:eastAsia="Times New Roman" w:hAnsi="Helvetica" w:cs="Helvetica"/>
            <w:sz w:val="26"/>
            <w:szCs w:val="26"/>
          </w:rPr>
          <w:br/>
          <w:t>4 5 6</w:t>
        </w:r>
        <w:r w:rsidRPr="00124492">
          <w:rPr>
            <w:rFonts w:ascii="Helvetica" w:eastAsia="Times New Roman" w:hAnsi="Helvetica" w:cs="Helvetica"/>
            <w:sz w:val="26"/>
            <w:szCs w:val="26"/>
          </w:rPr>
          <w:br/>
          <w:t>7 8 9</w:t>
        </w:r>
        <w:r w:rsidRPr="00124492">
          <w:rPr>
            <w:rFonts w:ascii="Helvetica" w:eastAsia="Times New Roman" w:hAnsi="Helvetica" w:cs="Helvetica"/>
            <w:sz w:val="26"/>
            <w:szCs w:val="26"/>
          </w:rPr>
          <w:br/>
        </w:r>
        <w:r w:rsidRPr="00124492">
          <w:rPr>
            <w:rFonts w:ascii="Helvetica" w:eastAsia="Times New Roman" w:hAnsi="Helvetica" w:cs="Helvetica"/>
            <w:sz w:val="26"/>
            <w:szCs w:val="26"/>
          </w:rPr>
          <w:br/>
          <w:t>Setting zero in lower triangular matrix</w:t>
        </w:r>
        <w:r w:rsidRPr="00124492">
          <w:rPr>
            <w:rFonts w:ascii="Helvetica" w:eastAsia="Times New Roman" w:hAnsi="Helvetica" w:cs="Helvetica"/>
            <w:sz w:val="26"/>
            <w:szCs w:val="26"/>
          </w:rPr>
          <w:br/>
        </w:r>
        <w:r w:rsidRPr="00124492">
          <w:rPr>
            <w:rFonts w:ascii="Helvetica" w:eastAsia="Times New Roman" w:hAnsi="Helvetica" w:cs="Helvetica"/>
            <w:sz w:val="26"/>
            <w:szCs w:val="26"/>
          </w:rPr>
          <w:br/>
          <w:t>1 2 3</w:t>
        </w:r>
        <w:r w:rsidRPr="00124492">
          <w:rPr>
            <w:rFonts w:ascii="Helvetica" w:eastAsia="Times New Roman" w:hAnsi="Helvetica" w:cs="Helvetica"/>
            <w:sz w:val="26"/>
            <w:szCs w:val="26"/>
          </w:rPr>
          <w:br/>
          <w:t>0 5 6</w:t>
        </w:r>
        <w:r w:rsidRPr="00124492">
          <w:rPr>
            <w:rFonts w:ascii="Helvetica" w:eastAsia="Times New Roman" w:hAnsi="Helvetica" w:cs="Helvetica"/>
            <w:sz w:val="26"/>
            <w:szCs w:val="26"/>
          </w:rPr>
          <w:br/>
          <w:t>0 0 9</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"https://www.w3resource.com/c-programming-exercises/array/c-array-exercise-26.php"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278" w:author="Unknown"/>
          <w:rFonts w:ascii="Helvetica" w:eastAsia="Times New Roman" w:hAnsi="Helvetica" w:cs="Helvetica"/>
          <w:sz w:val="26"/>
          <w:szCs w:val="26"/>
        </w:rPr>
      </w:pPr>
      <w:ins w:id="279" w:author="Unknown">
        <w:r w:rsidRPr="00124492">
          <w:rPr>
            <w:rFonts w:ascii="Helvetica" w:eastAsia="Times New Roman" w:hAnsi="Helvetica" w:cs="Helvetica"/>
            <w:b/>
            <w:bCs/>
            <w:sz w:val="26"/>
            <w:szCs w:val="26"/>
          </w:rPr>
          <w:t>27.</w:t>
        </w:r>
        <w:r w:rsidRPr="00124492">
          <w:rPr>
            <w:rFonts w:ascii="Helvetica" w:eastAsia="Times New Roman" w:hAnsi="Helvetica" w:cs="Helvetica"/>
            <w:sz w:val="26"/>
            <w:szCs w:val="26"/>
          </w:rPr>
          <w:t> Write a program in C to print or display upper triangular matrix.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t>Test Data :</w:t>
        </w:r>
        <w:r w:rsidRPr="00124492">
          <w:rPr>
            <w:rFonts w:ascii="Helvetica" w:eastAsia="Times New Roman" w:hAnsi="Helvetica" w:cs="Helvetica"/>
            <w:sz w:val="26"/>
            <w:szCs w:val="26"/>
          </w:rPr>
          <w:br/>
          <w:t>Input the size of the square matrix : 3</w:t>
        </w:r>
        <w:r w:rsidRPr="00124492">
          <w:rPr>
            <w:rFonts w:ascii="Helvetica" w:eastAsia="Times New Roman" w:hAnsi="Helvetica" w:cs="Helvetica"/>
            <w:sz w:val="26"/>
            <w:szCs w:val="26"/>
          </w:rPr>
          <w:br/>
          <w:t>Input elements in the first matrix :</w:t>
        </w:r>
        <w:r w:rsidRPr="00124492">
          <w:rPr>
            <w:rFonts w:ascii="Helvetica" w:eastAsia="Times New Roman" w:hAnsi="Helvetica" w:cs="Helvetica"/>
            <w:sz w:val="26"/>
            <w:szCs w:val="26"/>
          </w:rPr>
          <w:br/>
          <w:t>element - [0],[0] : 1</w:t>
        </w:r>
        <w:r w:rsidRPr="00124492">
          <w:rPr>
            <w:rFonts w:ascii="Helvetica" w:eastAsia="Times New Roman" w:hAnsi="Helvetica" w:cs="Helvetica"/>
            <w:sz w:val="26"/>
            <w:szCs w:val="26"/>
          </w:rPr>
          <w:br/>
          <w:t>element - [0],[1] : 2</w:t>
        </w:r>
        <w:r w:rsidRPr="00124492">
          <w:rPr>
            <w:rFonts w:ascii="Helvetica" w:eastAsia="Times New Roman" w:hAnsi="Helvetica" w:cs="Helvetica"/>
            <w:sz w:val="26"/>
            <w:szCs w:val="26"/>
          </w:rPr>
          <w:br/>
          <w:t>element - [0],[2] : 3</w:t>
        </w:r>
        <w:r w:rsidRPr="00124492">
          <w:rPr>
            <w:rFonts w:ascii="Helvetica" w:eastAsia="Times New Roman" w:hAnsi="Helvetica" w:cs="Helvetica"/>
            <w:sz w:val="26"/>
            <w:szCs w:val="26"/>
          </w:rPr>
          <w:br/>
          <w:t>element - [1],[0] : 4</w:t>
        </w:r>
        <w:r w:rsidRPr="00124492">
          <w:rPr>
            <w:rFonts w:ascii="Helvetica" w:eastAsia="Times New Roman" w:hAnsi="Helvetica" w:cs="Helvetica"/>
            <w:sz w:val="26"/>
            <w:szCs w:val="26"/>
          </w:rPr>
          <w:br/>
          <w:t>element - [1],[1] : 5</w:t>
        </w:r>
        <w:r w:rsidRPr="00124492">
          <w:rPr>
            <w:rFonts w:ascii="Helvetica" w:eastAsia="Times New Roman" w:hAnsi="Helvetica" w:cs="Helvetica"/>
            <w:sz w:val="26"/>
            <w:szCs w:val="26"/>
          </w:rPr>
          <w:br/>
          <w:t>element - [1],[2] : 6</w:t>
        </w:r>
        <w:r w:rsidRPr="00124492">
          <w:rPr>
            <w:rFonts w:ascii="Helvetica" w:eastAsia="Times New Roman" w:hAnsi="Helvetica" w:cs="Helvetica"/>
            <w:sz w:val="26"/>
            <w:szCs w:val="26"/>
          </w:rPr>
          <w:br/>
          <w:t>element - [2],[0] : 7</w:t>
        </w:r>
        <w:r w:rsidRPr="00124492">
          <w:rPr>
            <w:rFonts w:ascii="Helvetica" w:eastAsia="Times New Roman" w:hAnsi="Helvetica" w:cs="Helvetica"/>
            <w:sz w:val="26"/>
            <w:szCs w:val="26"/>
          </w:rPr>
          <w:br/>
          <w:t>element - [2],[1] : 8</w:t>
        </w:r>
        <w:r w:rsidRPr="00124492">
          <w:rPr>
            <w:rFonts w:ascii="Helvetica" w:eastAsia="Times New Roman" w:hAnsi="Helvetica" w:cs="Helvetica"/>
            <w:sz w:val="26"/>
            <w:szCs w:val="26"/>
          </w:rPr>
          <w:br/>
          <w:t>element - [2],[2] : 9</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lastRenderedPageBreak/>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t>The matrix is :</w:t>
        </w:r>
        <w:r w:rsidRPr="00124492">
          <w:rPr>
            <w:rFonts w:ascii="Helvetica" w:eastAsia="Times New Roman" w:hAnsi="Helvetica" w:cs="Helvetica"/>
            <w:sz w:val="26"/>
            <w:szCs w:val="26"/>
          </w:rPr>
          <w:br/>
          <w:t>1 2 3</w:t>
        </w:r>
        <w:r w:rsidRPr="00124492">
          <w:rPr>
            <w:rFonts w:ascii="Helvetica" w:eastAsia="Times New Roman" w:hAnsi="Helvetica" w:cs="Helvetica"/>
            <w:sz w:val="26"/>
            <w:szCs w:val="26"/>
          </w:rPr>
          <w:br/>
          <w:t>4 5 6</w:t>
        </w:r>
        <w:r w:rsidRPr="00124492">
          <w:rPr>
            <w:rFonts w:ascii="Helvetica" w:eastAsia="Times New Roman" w:hAnsi="Helvetica" w:cs="Helvetica"/>
            <w:sz w:val="26"/>
            <w:szCs w:val="26"/>
          </w:rPr>
          <w:br/>
          <w:t>7 8 9</w:t>
        </w:r>
        <w:r w:rsidRPr="00124492">
          <w:rPr>
            <w:rFonts w:ascii="Helvetica" w:eastAsia="Times New Roman" w:hAnsi="Helvetica" w:cs="Helvetica"/>
            <w:sz w:val="26"/>
            <w:szCs w:val="26"/>
          </w:rPr>
          <w:br/>
        </w:r>
        <w:r w:rsidRPr="00124492">
          <w:rPr>
            <w:rFonts w:ascii="Helvetica" w:eastAsia="Times New Roman" w:hAnsi="Helvetica" w:cs="Helvetica"/>
            <w:sz w:val="26"/>
            <w:szCs w:val="26"/>
          </w:rPr>
          <w:br/>
          <w:t>Setting zero in upper triangular matrix</w:t>
        </w:r>
        <w:r w:rsidRPr="00124492">
          <w:rPr>
            <w:rFonts w:ascii="Helvetica" w:eastAsia="Times New Roman" w:hAnsi="Helvetica" w:cs="Helvetica"/>
            <w:sz w:val="26"/>
            <w:szCs w:val="26"/>
          </w:rPr>
          <w:br/>
        </w:r>
        <w:r w:rsidRPr="00124492">
          <w:rPr>
            <w:rFonts w:ascii="Helvetica" w:eastAsia="Times New Roman" w:hAnsi="Helvetica" w:cs="Helvetica"/>
            <w:sz w:val="26"/>
            <w:szCs w:val="26"/>
          </w:rPr>
          <w:br/>
          <w:t>1 0 0</w:t>
        </w:r>
        <w:r w:rsidRPr="00124492">
          <w:rPr>
            <w:rFonts w:ascii="Helvetica" w:eastAsia="Times New Roman" w:hAnsi="Helvetica" w:cs="Helvetica"/>
            <w:sz w:val="26"/>
            <w:szCs w:val="26"/>
          </w:rPr>
          <w:br/>
          <w:t>4 5 0</w:t>
        </w:r>
        <w:r w:rsidRPr="00124492">
          <w:rPr>
            <w:rFonts w:ascii="Helvetica" w:eastAsia="Times New Roman" w:hAnsi="Helvetica" w:cs="Helvetica"/>
            <w:sz w:val="26"/>
            <w:szCs w:val="26"/>
          </w:rPr>
          <w:br/>
          <w:t>7 8 9</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"https://www.w3resource.com/c-programming-exercises/array/c-array-exercise-27.php"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280" w:author="Unknown"/>
          <w:rFonts w:ascii="Helvetica" w:eastAsia="Times New Roman" w:hAnsi="Helvetica" w:cs="Helvetica"/>
          <w:sz w:val="26"/>
          <w:szCs w:val="26"/>
        </w:rPr>
      </w:pPr>
      <w:ins w:id="281" w:author="Unknown">
        <w:r w:rsidRPr="00124492">
          <w:rPr>
            <w:rFonts w:ascii="Helvetica" w:eastAsia="Times New Roman" w:hAnsi="Helvetica" w:cs="Helvetica"/>
            <w:b/>
            <w:bCs/>
            <w:sz w:val="26"/>
            <w:szCs w:val="26"/>
          </w:rPr>
          <w:t>28.</w:t>
        </w:r>
        <w:r w:rsidRPr="00124492">
          <w:rPr>
            <w:rFonts w:ascii="Helvetica" w:eastAsia="Times New Roman" w:hAnsi="Helvetica" w:cs="Helvetica"/>
            <w:sz w:val="26"/>
            <w:szCs w:val="26"/>
          </w:rPr>
          <w:t> Write a program in C to calculate determinant of a 3 x 3 matrix.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t>Test Data :</w:t>
        </w:r>
        <w:r w:rsidRPr="00124492">
          <w:rPr>
            <w:rFonts w:ascii="Helvetica" w:eastAsia="Times New Roman" w:hAnsi="Helvetica" w:cs="Helvetica"/>
            <w:sz w:val="26"/>
            <w:szCs w:val="26"/>
          </w:rPr>
          <w:br/>
          <w:t>Input elements in the first matrix :</w:t>
        </w:r>
        <w:r w:rsidRPr="00124492">
          <w:rPr>
            <w:rFonts w:ascii="Helvetica" w:eastAsia="Times New Roman" w:hAnsi="Helvetica" w:cs="Helvetica"/>
            <w:sz w:val="26"/>
            <w:szCs w:val="26"/>
          </w:rPr>
          <w:br/>
          <w:t>element - [0],[0] : 1</w:t>
        </w:r>
        <w:r w:rsidRPr="00124492">
          <w:rPr>
            <w:rFonts w:ascii="Helvetica" w:eastAsia="Times New Roman" w:hAnsi="Helvetica" w:cs="Helvetica"/>
            <w:sz w:val="26"/>
            <w:szCs w:val="26"/>
          </w:rPr>
          <w:br/>
          <w:t>element - [0],[1] : 0</w:t>
        </w:r>
        <w:r w:rsidRPr="00124492">
          <w:rPr>
            <w:rFonts w:ascii="Helvetica" w:eastAsia="Times New Roman" w:hAnsi="Helvetica" w:cs="Helvetica"/>
            <w:sz w:val="26"/>
            <w:szCs w:val="26"/>
          </w:rPr>
          <w:br/>
          <w:t>element - [0],[2] : -1</w:t>
        </w:r>
        <w:r w:rsidRPr="00124492">
          <w:rPr>
            <w:rFonts w:ascii="Helvetica" w:eastAsia="Times New Roman" w:hAnsi="Helvetica" w:cs="Helvetica"/>
            <w:sz w:val="26"/>
            <w:szCs w:val="26"/>
          </w:rPr>
          <w:br/>
          <w:t>element - [1],[0] : 0</w:t>
        </w:r>
        <w:r w:rsidRPr="00124492">
          <w:rPr>
            <w:rFonts w:ascii="Helvetica" w:eastAsia="Times New Roman" w:hAnsi="Helvetica" w:cs="Helvetica"/>
            <w:sz w:val="26"/>
            <w:szCs w:val="26"/>
          </w:rPr>
          <w:br/>
          <w:t>element - [1],[1] : 0</w:t>
        </w:r>
        <w:r w:rsidRPr="00124492">
          <w:rPr>
            <w:rFonts w:ascii="Helvetica" w:eastAsia="Times New Roman" w:hAnsi="Helvetica" w:cs="Helvetica"/>
            <w:sz w:val="26"/>
            <w:szCs w:val="26"/>
          </w:rPr>
          <w:br/>
          <w:t>element - [1],[2] : 1</w:t>
        </w:r>
        <w:r w:rsidRPr="00124492">
          <w:rPr>
            <w:rFonts w:ascii="Helvetica" w:eastAsia="Times New Roman" w:hAnsi="Helvetica" w:cs="Helvetica"/>
            <w:sz w:val="26"/>
            <w:szCs w:val="26"/>
          </w:rPr>
          <w:br/>
          <w:t>element - [2],[0] : -1</w:t>
        </w:r>
        <w:r w:rsidRPr="00124492">
          <w:rPr>
            <w:rFonts w:ascii="Helvetica" w:eastAsia="Times New Roman" w:hAnsi="Helvetica" w:cs="Helvetica"/>
            <w:sz w:val="26"/>
            <w:szCs w:val="26"/>
          </w:rPr>
          <w:br/>
          <w:t>element - [2],[1] : -1</w:t>
        </w:r>
        <w:r w:rsidRPr="00124492">
          <w:rPr>
            <w:rFonts w:ascii="Helvetica" w:eastAsia="Times New Roman" w:hAnsi="Helvetica" w:cs="Helvetica"/>
            <w:sz w:val="26"/>
            <w:szCs w:val="26"/>
          </w:rPr>
          <w:br/>
          <w:t>element - [2],[2] : 0</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t>The matrix is :</w:t>
        </w:r>
        <w:r w:rsidRPr="00124492">
          <w:rPr>
            <w:rFonts w:ascii="Helvetica" w:eastAsia="Times New Roman" w:hAnsi="Helvetica" w:cs="Helvetica"/>
            <w:sz w:val="26"/>
            <w:szCs w:val="26"/>
          </w:rPr>
          <w:br/>
          <w:t>1 0 -1</w:t>
        </w:r>
        <w:r w:rsidRPr="00124492">
          <w:rPr>
            <w:rFonts w:ascii="Helvetica" w:eastAsia="Times New Roman" w:hAnsi="Helvetica" w:cs="Helvetica"/>
            <w:sz w:val="26"/>
            <w:szCs w:val="26"/>
          </w:rPr>
          <w:br/>
          <w:t>0 0 1</w:t>
        </w:r>
        <w:r w:rsidRPr="00124492">
          <w:rPr>
            <w:rFonts w:ascii="Helvetica" w:eastAsia="Times New Roman" w:hAnsi="Helvetica" w:cs="Helvetica"/>
            <w:sz w:val="26"/>
            <w:szCs w:val="26"/>
          </w:rPr>
          <w:br/>
          <w:t>-1 -1 0</w:t>
        </w:r>
        <w:r w:rsidRPr="00124492">
          <w:rPr>
            <w:rFonts w:ascii="Helvetica" w:eastAsia="Times New Roman" w:hAnsi="Helvetica" w:cs="Helvetica"/>
            <w:sz w:val="26"/>
            <w:szCs w:val="26"/>
          </w:rPr>
          <w:br/>
        </w:r>
        <w:r w:rsidRPr="00124492">
          <w:rPr>
            <w:rFonts w:ascii="Helvetica" w:eastAsia="Times New Roman" w:hAnsi="Helvetica" w:cs="Helvetica"/>
            <w:sz w:val="26"/>
            <w:szCs w:val="26"/>
          </w:rPr>
          <w:br/>
          <w:t>The Determinant of the matrix is: 1</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"https://www.w3resource.com/c-programming-exercises/array/c-array-exercise-28.php"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282" w:author="Unknown"/>
          <w:rFonts w:ascii="Helvetica" w:eastAsia="Times New Roman" w:hAnsi="Helvetica" w:cs="Helvetica"/>
          <w:sz w:val="26"/>
          <w:szCs w:val="26"/>
        </w:rPr>
      </w:pPr>
      <w:ins w:id="283" w:author="Unknown">
        <w:r w:rsidRPr="00124492">
          <w:rPr>
            <w:rFonts w:ascii="Helvetica" w:eastAsia="Times New Roman" w:hAnsi="Helvetica" w:cs="Helvetica"/>
            <w:b/>
            <w:bCs/>
            <w:sz w:val="26"/>
            <w:szCs w:val="26"/>
          </w:rPr>
          <w:lastRenderedPageBreak/>
          <w:t>29.</w:t>
        </w:r>
        <w:r w:rsidRPr="00124492">
          <w:rPr>
            <w:rFonts w:ascii="Helvetica" w:eastAsia="Times New Roman" w:hAnsi="Helvetica" w:cs="Helvetica"/>
            <w:sz w:val="26"/>
            <w:szCs w:val="26"/>
          </w:rPr>
          <w:t> Write a program in C to accept a matrix and determine whether it is a sparse matrix.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t>Test Data :</w:t>
        </w:r>
        <w:r w:rsidRPr="00124492">
          <w:rPr>
            <w:rFonts w:ascii="Helvetica" w:eastAsia="Times New Roman" w:hAnsi="Helvetica" w:cs="Helvetica"/>
            <w:sz w:val="26"/>
            <w:szCs w:val="26"/>
          </w:rPr>
          <w:br/>
          <w:t>Input the number of rows of the matrix : 2</w:t>
        </w:r>
        <w:r w:rsidRPr="00124492">
          <w:rPr>
            <w:rFonts w:ascii="Helvetica" w:eastAsia="Times New Roman" w:hAnsi="Helvetica" w:cs="Helvetica"/>
            <w:sz w:val="26"/>
            <w:szCs w:val="26"/>
          </w:rPr>
          <w:br/>
          <w:t>Input the number of columns of the matrix : 2</w:t>
        </w:r>
        <w:r w:rsidRPr="00124492">
          <w:rPr>
            <w:rFonts w:ascii="Helvetica" w:eastAsia="Times New Roman" w:hAnsi="Helvetica" w:cs="Helvetica"/>
            <w:sz w:val="26"/>
            <w:szCs w:val="26"/>
          </w:rPr>
          <w:br/>
          <w:t>Input elements in the first matrix :</w:t>
        </w:r>
        <w:r w:rsidRPr="00124492">
          <w:rPr>
            <w:rFonts w:ascii="Helvetica" w:eastAsia="Times New Roman" w:hAnsi="Helvetica" w:cs="Helvetica"/>
            <w:sz w:val="26"/>
            <w:szCs w:val="26"/>
          </w:rPr>
          <w:br/>
          <w:t>element - [0],[0] : 0</w:t>
        </w:r>
        <w:r w:rsidRPr="00124492">
          <w:rPr>
            <w:rFonts w:ascii="Helvetica" w:eastAsia="Times New Roman" w:hAnsi="Helvetica" w:cs="Helvetica"/>
            <w:sz w:val="26"/>
            <w:szCs w:val="26"/>
          </w:rPr>
          <w:br/>
          <w:t>element - [0],[1] : 0</w:t>
        </w:r>
        <w:r w:rsidRPr="00124492">
          <w:rPr>
            <w:rFonts w:ascii="Helvetica" w:eastAsia="Times New Roman" w:hAnsi="Helvetica" w:cs="Helvetica"/>
            <w:sz w:val="26"/>
            <w:szCs w:val="26"/>
          </w:rPr>
          <w:br/>
          <w:t>element - [1],[0] : 1</w:t>
        </w:r>
        <w:r w:rsidRPr="00124492">
          <w:rPr>
            <w:rFonts w:ascii="Helvetica" w:eastAsia="Times New Roman" w:hAnsi="Helvetica" w:cs="Helvetica"/>
            <w:sz w:val="26"/>
            <w:szCs w:val="26"/>
          </w:rPr>
          <w:br/>
          <w:t>element - [1],[1] : 0</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t>The given matrix is sparse matrix.</w:t>
        </w:r>
        <w:r w:rsidRPr="00124492">
          <w:rPr>
            <w:rFonts w:ascii="Helvetica" w:eastAsia="Times New Roman" w:hAnsi="Helvetica" w:cs="Helvetica"/>
            <w:sz w:val="26"/>
            <w:szCs w:val="26"/>
          </w:rPr>
          <w:br/>
          <w:t xml:space="preserve">There are 3 </w:t>
        </w:r>
        <w:proofErr w:type="gramStart"/>
        <w:r w:rsidRPr="00124492">
          <w:rPr>
            <w:rFonts w:ascii="Helvetica" w:eastAsia="Times New Roman" w:hAnsi="Helvetica" w:cs="Helvetica"/>
            <w:sz w:val="26"/>
            <w:szCs w:val="26"/>
          </w:rPr>
          <w:t>number</w:t>
        </w:r>
        <w:proofErr w:type="gramEnd"/>
        <w:r w:rsidRPr="00124492">
          <w:rPr>
            <w:rFonts w:ascii="Helvetica" w:eastAsia="Times New Roman" w:hAnsi="Helvetica" w:cs="Helvetica"/>
            <w:sz w:val="26"/>
            <w:szCs w:val="26"/>
          </w:rPr>
          <w:t xml:space="preserve"> of zeros in the matrix</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"https://www.w3resource.com/c-programming-exercises/array/c-array-exercise-29.php"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284" w:author="Unknown"/>
          <w:rFonts w:ascii="Helvetica" w:eastAsia="Times New Roman" w:hAnsi="Helvetica" w:cs="Helvetica"/>
          <w:sz w:val="26"/>
          <w:szCs w:val="26"/>
        </w:rPr>
      </w:pPr>
      <w:ins w:id="285" w:author="Unknown">
        <w:r w:rsidRPr="00124492">
          <w:rPr>
            <w:rFonts w:ascii="Helvetica" w:eastAsia="Times New Roman" w:hAnsi="Helvetica" w:cs="Helvetica"/>
            <w:b/>
            <w:bCs/>
            <w:sz w:val="26"/>
            <w:szCs w:val="26"/>
          </w:rPr>
          <w:t>30.</w:t>
        </w:r>
        <w:r w:rsidRPr="00124492">
          <w:rPr>
            <w:rFonts w:ascii="Helvetica" w:eastAsia="Times New Roman" w:hAnsi="Helvetica" w:cs="Helvetica"/>
            <w:sz w:val="26"/>
            <w:szCs w:val="26"/>
          </w:rPr>
          <w:t> Write a program in C to accept two matrices and check whether they are equal.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t>Test Data :</w:t>
        </w:r>
        <w:r w:rsidRPr="00124492">
          <w:rPr>
            <w:rFonts w:ascii="Helvetica" w:eastAsia="Times New Roman" w:hAnsi="Helvetica" w:cs="Helvetica"/>
            <w:sz w:val="26"/>
            <w:szCs w:val="26"/>
          </w:rPr>
          <w:br/>
          <w:t>Input Rows and Columns of the 1st matrix :2 2</w:t>
        </w:r>
        <w:r w:rsidRPr="00124492">
          <w:rPr>
            <w:rFonts w:ascii="Helvetica" w:eastAsia="Times New Roman" w:hAnsi="Helvetica" w:cs="Helvetica"/>
            <w:sz w:val="26"/>
            <w:szCs w:val="26"/>
          </w:rPr>
          <w:br/>
          <w:t>Input Rows and Columns of the 2nd matrix :2 2</w:t>
        </w:r>
        <w:r w:rsidRPr="00124492">
          <w:rPr>
            <w:rFonts w:ascii="Helvetica" w:eastAsia="Times New Roman" w:hAnsi="Helvetica" w:cs="Helvetica"/>
            <w:sz w:val="26"/>
            <w:szCs w:val="26"/>
          </w:rPr>
          <w:br/>
          <w:t>Input elements in the first matrix :</w:t>
        </w:r>
        <w:r w:rsidRPr="00124492">
          <w:rPr>
            <w:rFonts w:ascii="Helvetica" w:eastAsia="Times New Roman" w:hAnsi="Helvetica" w:cs="Helvetica"/>
            <w:sz w:val="26"/>
            <w:szCs w:val="26"/>
          </w:rPr>
          <w:br/>
          <w:t>element - [0],[0] : 1</w:t>
        </w:r>
        <w:r w:rsidRPr="00124492">
          <w:rPr>
            <w:rFonts w:ascii="Helvetica" w:eastAsia="Times New Roman" w:hAnsi="Helvetica" w:cs="Helvetica"/>
            <w:sz w:val="26"/>
            <w:szCs w:val="26"/>
          </w:rPr>
          <w:br/>
          <w:t>element - [0],[1] : 2</w:t>
        </w:r>
        <w:r w:rsidRPr="00124492">
          <w:rPr>
            <w:rFonts w:ascii="Helvetica" w:eastAsia="Times New Roman" w:hAnsi="Helvetica" w:cs="Helvetica"/>
            <w:sz w:val="26"/>
            <w:szCs w:val="26"/>
          </w:rPr>
          <w:br/>
          <w:t>element - [1],[0] : 3</w:t>
        </w:r>
        <w:r w:rsidRPr="00124492">
          <w:rPr>
            <w:rFonts w:ascii="Helvetica" w:eastAsia="Times New Roman" w:hAnsi="Helvetica" w:cs="Helvetica"/>
            <w:sz w:val="26"/>
            <w:szCs w:val="26"/>
          </w:rPr>
          <w:br/>
          <w:t>element - [1],[1] : 4</w:t>
        </w:r>
        <w:r w:rsidRPr="00124492">
          <w:rPr>
            <w:rFonts w:ascii="Helvetica" w:eastAsia="Times New Roman" w:hAnsi="Helvetica" w:cs="Helvetica"/>
            <w:sz w:val="26"/>
            <w:szCs w:val="26"/>
          </w:rPr>
          <w:br/>
          <w:t>Input elements in the second matrix :</w:t>
        </w:r>
        <w:r w:rsidRPr="00124492">
          <w:rPr>
            <w:rFonts w:ascii="Helvetica" w:eastAsia="Times New Roman" w:hAnsi="Helvetica" w:cs="Helvetica"/>
            <w:sz w:val="26"/>
            <w:szCs w:val="26"/>
          </w:rPr>
          <w:br/>
          <w:t>element - [0],[0] : 1</w:t>
        </w:r>
        <w:r w:rsidRPr="00124492">
          <w:rPr>
            <w:rFonts w:ascii="Helvetica" w:eastAsia="Times New Roman" w:hAnsi="Helvetica" w:cs="Helvetica"/>
            <w:sz w:val="26"/>
            <w:szCs w:val="26"/>
          </w:rPr>
          <w:br/>
          <w:t>element - [0],[1] : 2</w:t>
        </w:r>
        <w:r w:rsidRPr="00124492">
          <w:rPr>
            <w:rFonts w:ascii="Helvetica" w:eastAsia="Times New Roman" w:hAnsi="Helvetica" w:cs="Helvetica"/>
            <w:sz w:val="26"/>
            <w:szCs w:val="26"/>
          </w:rPr>
          <w:br/>
          <w:t>element - [1],[0] : 3</w:t>
        </w:r>
        <w:r w:rsidRPr="00124492">
          <w:rPr>
            <w:rFonts w:ascii="Helvetica" w:eastAsia="Times New Roman" w:hAnsi="Helvetica" w:cs="Helvetica"/>
            <w:sz w:val="26"/>
            <w:szCs w:val="26"/>
          </w:rPr>
          <w:br/>
          <w:t>element - [1],[1] : 4</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t>The first matrix is :</w:t>
        </w:r>
        <w:r w:rsidRPr="00124492">
          <w:rPr>
            <w:rFonts w:ascii="Helvetica" w:eastAsia="Times New Roman" w:hAnsi="Helvetica" w:cs="Helvetica"/>
            <w:sz w:val="26"/>
            <w:szCs w:val="26"/>
          </w:rPr>
          <w:br/>
          <w:t>1 2</w:t>
        </w:r>
        <w:r w:rsidRPr="00124492">
          <w:rPr>
            <w:rFonts w:ascii="Helvetica" w:eastAsia="Times New Roman" w:hAnsi="Helvetica" w:cs="Helvetica"/>
            <w:sz w:val="26"/>
            <w:szCs w:val="26"/>
          </w:rPr>
          <w:br/>
          <w:t>3 4</w:t>
        </w:r>
        <w:r w:rsidRPr="00124492">
          <w:rPr>
            <w:rFonts w:ascii="Helvetica" w:eastAsia="Times New Roman" w:hAnsi="Helvetica" w:cs="Helvetica"/>
            <w:sz w:val="26"/>
            <w:szCs w:val="26"/>
          </w:rPr>
          <w:br/>
          <w:t>The second matrix is :</w:t>
        </w:r>
        <w:r w:rsidRPr="00124492">
          <w:rPr>
            <w:rFonts w:ascii="Helvetica" w:eastAsia="Times New Roman" w:hAnsi="Helvetica" w:cs="Helvetica"/>
            <w:sz w:val="26"/>
            <w:szCs w:val="26"/>
          </w:rPr>
          <w:br/>
          <w:t>1 2</w:t>
        </w:r>
        <w:r w:rsidRPr="00124492">
          <w:rPr>
            <w:rFonts w:ascii="Helvetica" w:eastAsia="Times New Roman" w:hAnsi="Helvetica" w:cs="Helvetica"/>
            <w:sz w:val="26"/>
            <w:szCs w:val="26"/>
          </w:rPr>
          <w:br/>
        </w:r>
        <w:r w:rsidRPr="00124492">
          <w:rPr>
            <w:rFonts w:ascii="Helvetica" w:eastAsia="Times New Roman" w:hAnsi="Helvetica" w:cs="Helvetica"/>
            <w:sz w:val="26"/>
            <w:szCs w:val="26"/>
          </w:rPr>
          <w:lastRenderedPageBreak/>
          <w:t>3 4</w:t>
        </w:r>
        <w:r w:rsidRPr="00124492">
          <w:rPr>
            <w:rFonts w:ascii="Helvetica" w:eastAsia="Times New Roman" w:hAnsi="Helvetica" w:cs="Helvetica"/>
            <w:sz w:val="26"/>
            <w:szCs w:val="26"/>
          </w:rPr>
          <w:br/>
          <w:t>The Matrices can be compared :</w:t>
        </w:r>
        <w:r w:rsidRPr="00124492">
          <w:rPr>
            <w:rFonts w:ascii="Helvetica" w:eastAsia="Times New Roman" w:hAnsi="Helvetica" w:cs="Helvetica"/>
            <w:sz w:val="26"/>
            <w:szCs w:val="26"/>
          </w:rPr>
          <w:br/>
          <w:t>Two matrices are equal.</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"https://www.w3resource.com/c-programming-exercises/array/c-array-exercise-30.php"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286" w:author="Unknown"/>
          <w:rFonts w:ascii="Helvetica" w:eastAsia="Times New Roman" w:hAnsi="Helvetica" w:cs="Helvetica"/>
          <w:sz w:val="26"/>
          <w:szCs w:val="26"/>
        </w:rPr>
      </w:pPr>
      <w:ins w:id="287" w:author="Unknown">
        <w:r w:rsidRPr="00124492">
          <w:rPr>
            <w:rFonts w:ascii="Helvetica" w:eastAsia="Times New Roman" w:hAnsi="Helvetica" w:cs="Helvetica"/>
            <w:b/>
            <w:bCs/>
            <w:sz w:val="26"/>
            <w:szCs w:val="26"/>
          </w:rPr>
          <w:t>31.</w:t>
        </w:r>
        <w:r w:rsidRPr="00124492">
          <w:rPr>
            <w:rFonts w:ascii="Helvetica" w:eastAsia="Times New Roman" w:hAnsi="Helvetica" w:cs="Helvetica"/>
            <w:sz w:val="26"/>
            <w:szCs w:val="26"/>
          </w:rPr>
          <w:t> Write a program in C to check whether a given matrix is an identity matrix.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t>Test Data :</w:t>
        </w:r>
        <w:r w:rsidRPr="00124492">
          <w:rPr>
            <w:rFonts w:ascii="Helvetica" w:eastAsia="Times New Roman" w:hAnsi="Helvetica" w:cs="Helvetica"/>
            <w:sz w:val="26"/>
            <w:szCs w:val="26"/>
          </w:rPr>
          <w:br/>
          <w:t>Input number of Rows for the matrix :3</w:t>
        </w:r>
        <w:r w:rsidRPr="00124492">
          <w:rPr>
            <w:rFonts w:ascii="Helvetica" w:eastAsia="Times New Roman" w:hAnsi="Helvetica" w:cs="Helvetica"/>
            <w:sz w:val="26"/>
            <w:szCs w:val="26"/>
          </w:rPr>
          <w:br/>
          <w:t>Input number of Columns for the matrix :3</w:t>
        </w:r>
        <w:r w:rsidRPr="00124492">
          <w:rPr>
            <w:rFonts w:ascii="Helvetica" w:eastAsia="Times New Roman" w:hAnsi="Helvetica" w:cs="Helvetica"/>
            <w:sz w:val="26"/>
            <w:szCs w:val="26"/>
          </w:rPr>
          <w:br/>
          <w:t>Input elements in the first matrix :</w:t>
        </w:r>
        <w:r w:rsidRPr="00124492">
          <w:rPr>
            <w:rFonts w:ascii="Helvetica" w:eastAsia="Times New Roman" w:hAnsi="Helvetica" w:cs="Helvetica"/>
            <w:sz w:val="26"/>
            <w:szCs w:val="26"/>
          </w:rPr>
          <w:br/>
          <w:t>element - [0],[0] : 1</w:t>
        </w:r>
        <w:r w:rsidRPr="00124492">
          <w:rPr>
            <w:rFonts w:ascii="Helvetica" w:eastAsia="Times New Roman" w:hAnsi="Helvetica" w:cs="Helvetica"/>
            <w:sz w:val="26"/>
            <w:szCs w:val="26"/>
          </w:rPr>
          <w:br/>
          <w:t>element - [0],[1] : 0</w:t>
        </w:r>
        <w:r w:rsidRPr="00124492">
          <w:rPr>
            <w:rFonts w:ascii="Helvetica" w:eastAsia="Times New Roman" w:hAnsi="Helvetica" w:cs="Helvetica"/>
            <w:sz w:val="26"/>
            <w:szCs w:val="26"/>
          </w:rPr>
          <w:br/>
          <w:t>element - [0],[2] : 0</w:t>
        </w:r>
        <w:r w:rsidRPr="00124492">
          <w:rPr>
            <w:rFonts w:ascii="Helvetica" w:eastAsia="Times New Roman" w:hAnsi="Helvetica" w:cs="Helvetica"/>
            <w:sz w:val="26"/>
            <w:szCs w:val="26"/>
          </w:rPr>
          <w:br/>
          <w:t>element - [1],[0] : 0</w:t>
        </w:r>
        <w:r w:rsidRPr="00124492">
          <w:rPr>
            <w:rFonts w:ascii="Helvetica" w:eastAsia="Times New Roman" w:hAnsi="Helvetica" w:cs="Helvetica"/>
            <w:sz w:val="26"/>
            <w:szCs w:val="26"/>
          </w:rPr>
          <w:br/>
          <w:t>element - [1],[1] : 1</w:t>
        </w:r>
        <w:r w:rsidRPr="00124492">
          <w:rPr>
            <w:rFonts w:ascii="Helvetica" w:eastAsia="Times New Roman" w:hAnsi="Helvetica" w:cs="Helvetica"/>
            <w:sz w:val="26"/>
            <w:szCs w:val="26"/>
          </w:rPr>
          <w:br/>
          <w:t>element - [1],[2] : 0</w:t>
        </w:r>
        <w:r w:rsidRPr="00124492">
          <w:rPr>
            <w:rFonts w:ascii="Helvetica" w:eastAsia="Times New Roman" w:hAnsi="Helvetica" w:cs="Helvetica"/>
            <w:sz w:val="26"/>
            <w:szCs w:val="26"/>
          </w:rPr>
          <w:br/>
          <w:t>element - [2],[0] : 0</w:t>
        </w:r>
        <w:r w:rsidRPr="00124492">
          <w:rPr>
            <w:rFonts w:ascii="Helvetica" w:eastAsia="Times New Roman" w:hAnsi="Helvetica" w:cs="Helvetica"/>
            <w:sz w:val="26"/>
            <w:szCs w:val="26"/>
          </w:rPr>
          <w:br/>
          <w:t>element - [2],[1] : 0</w:t>
        </w:r>
        <w:r w:rsidRPr="00124492">
          <w:rPr>
            <w:rFonts w:ascii="Helvetica" w:eastAsia="Times New Roman" w:hAnsi="Helvetica" w:cs="Helvetica"/>
            <w:sz w:val="26"/>
            <w:szCs w:val="26"/>
          </w:rPr>
          <w:br/>
          <w:t>element - [2],[2] : 1</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t>The matrix is :</w:t>
        </w:r>
        <w:r w:rsidRPr="00124492">
          <w:rPr>
            <w:rFonts w:ascii="Helvetica" w:eastAsia="Times New Roman" w:hAnsi="Helvetica" w:cs="Helvetica"/>
            <w:sz w:val="26"/>
            <w:szCs w:val="26"/>
          </w:rPr>
          <w:br/>
          <w:t>1 0 0</w:t>
        </w:r>
        <w:r w:rsidRPr="00124492">
          <w:rPr>
            <w:rFonts w:ascii="Helvetica" w:eastAsia="Times New Roman" w:hAnsi="Helvetica" w:cs="Helvetica"/>
            <w:sz w:val="26"/>
            <w:szCs w:val="26"/>
          </w:rPr>
          <w:br/>
          <w:t>0 1 0</w:t>
        </w:r>
        <w:r w:rsidRPr="00124492">
          <w:rPr>
            <w:rFonts w:ascii="Helvetica" w:eastAsia="Times New Roman" w:hAnsi="Helvetica" w:cs="Helvetica"/>
            <w:sz w:val="26"/>
            <w:szCs w:val="26"/>
          </w:rPr>
          <w:br/>
          <w:t>0 0 1</w:t>
        </w:r>
        <w:r w:rsidRPr="00124492">
          <w:rPr>
            <w:rFonts w:ascii="Helvetica" w:eastAsia="Times New Roman" w:hAnsi="Helvetica" w:cs="Helvetica"/>
            <w:sz w:val="26"/>
            <w:szCs w:val="26"/>
          </w:rPr>
          <w:br/>
          <w:t>The matrix is an identity matrix.</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"https://www.w3resource.com/c-programming-exercises/array/c-array-exercise-31.php"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288" w:author="Unknown"/>
          <w:rFonts w:ascii="Helvetica" w:eastAsia="Times New Roman" w:hAnsi="Helvetica" w:cs="Helvetica"/>
          <w:sz w:val="26"/>
          <w:szCs w:val="26"/>
        </w:rPr>
      </w:pPr>
      <w:ins w:id="289" w:author="Unknown">
        <w:r w:rsidRPr="00124492">
          <w:rPr>
            <w:rFonts w:ascii="Helvetica" w:eastAsia="Times New Roman" w:hAnsi="Helvetica" w:cs="Helvetica"/>
            <w:b/>
            <w:bCs/>
            <w:sz w:val="26"/>
            <w:szCs w:val="26"/>
          </w:rPr>
          <w:t>32.</w:t>
        </w:r>
        <w:r w:rsidRPr="00124492">
          <w:rPr>
            <w:rFonts w:ascii="Helvetica" w:eastAsia="Times New Roman" w:hAnsi="Helvetica" w:cs="Helvetica"/>
            <w:sz w:val="26"/>
            <w:szCs w:val="26"/>
          </w:rPr>
          <w:t> Write a program in C to find a pair with given sum in the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proofErr w:type="gramStart"/>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array : 6 8 4 -5 7 9</w:t>
        </w:r>
        <w:r w:rsidRPr="00124492">
          <w:rPr>
            <w:rFonts w:ascii="Helvetica" w:eastAsia="Times New Roman" w:hAnsi="Helvetica" w:cs="Helvetica"/>
            <w:sz w:val="26"/>
            <w:szCs w:val="26"/>
          </w:rPr>
          <w:br/>
          <w:t>The given sum : 15</w:t>
        </w:r>
        <w:r w:rsidRPr="00124492">
          <w:rPr>
            <w:rFonts w:ascii="Helvetica" w:eastAsia="Times New Roman" w:hAnsi="Helvetica" w:cs="Helvetica"/>
            <w:sz w:val="26"/>
            <w:szCs w:val="26"/>
          </w:rPr>
          <w:br/>
          <w:t>Pair of elements can make the given sum by the value of index 0 and 5</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"https://www.w3resource.com/c-programming-exercises/array/c-array-exercise-32.php"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290" w:author="Unknown"/>
          <w:rFonts w:ascii="Helvetica" w:eastAsia="Times New Roman" w:hAnsi="Helvetica" w:cs="Helvetica"/>
          <w:sz w:val="26"/>
          <w:szCs w:val="26"/>
        </w:rPr>
      </w:pPr>
      <w:ins w:id="291" w:author="Unknown">
        <w:r w:rsidRPr="00124492">
          <w:rPr>
            <w:rFonts w:ascii="Helvetica" w:eastAsia="Times New Roman" w:hAnsi="Helvetica" w:cs="Helvetica"/>
            <w:b/>
            <w:bCs/>
            <w:sz w:val="26"/>
            <w:szCs w:val="26"/>
          </w:rPr>
          <w:lastRenderedPageBreak/>
          <w:t>33.</w:t>
        </w:r>
        <w:r w:rsidRPr="00124492">
          <w:rPr>
            <w:rFonts w:ascii="Helvetica" w:eastAsia="Times New Roman" w:hAnsi="Helvetica" w:cs="Helvetica"/>
            <w:sz w:val="26"/>
            <w:szCs w:val="26"/>
          </w:rPr>
          <w:t> Write a program in C to find the majority element of an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t xml:space="preserve">A majority element in an array </w:t>
        </w:r>
        <w:proofErr w:type="gramStart"/>
        <w:r w:rsidRPr="00124492">
          <w:rPr>
            <w:rFonts w:ascii="Helvetica" w:eastAsia="Times New Roman" w:hAnsi="Helvetica" w:cs="Helvetica"/>
            <w:sz w:val="26"/>
            <w:szCs w:val="26"/>
          </w:rPr>
          <w:t>A[</w:t>
        </w:r>
        <w:proofErr w:type="gramEnd"/>
        <w:r w:rsidRPr="00124492">
          <w:rPr>
            <w:rFonts w:ascii="Helvetica" w:eastAsia="Times New Roman" w:hAnsi="Helvetica" w:cs="Helvetica"/>
            <w:sz w:val="26"/>
            <w:szCs w:val="26"/>
          </w:rPr>
          <w:t>] of size n is an element that appears more than n/2 times (and hence there is at most one such element).</w:t>
        </w:r>
        <w:r w:rsidRPr="00124492">
          <w:rPr>
            <w:rFonts w:ascii="Helvetica" w:eastAsia="Times New Roman" w:hAnsi="Helvetica" w:cs="Helvetica"/>
            <w:sz w:val="26"/>
            <w:szCs w:val="26"/>
          </w:rPr>
          <w:br/>
        </w:r>
        <w:proofErr w:type="gramStart"/>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array is : 4 8 4 6 7 4 4 8</w:t>
        </w:r>
        <w:r w:rsidRPr="00124492">
          <w:rPr>
            <w:rFonts w:ascii="Helvetica" w:eastAsia="Times New Roman" w:hAnsi="Helvetica" w:cs="Helvetica"/>
            <w:sz w:val="26"/>
            <w:szCs w:val="26"/>
          </w:rPr>
          <w:br/>
          <w:t>There are no Majority Elements in the given array.</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"https://www.w3resource.com/c-programming-exercises/array/c-array-exercise-33.php"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292" w:author="Unknown"/>
          <w:rFonts w:ascii="Helvetica" w:eastAsia="Times New Roman" w:hAnsi="Helvetica" w:cs="Helvetica"/>
          <w:sz w:val="26"/>
          <w:szCs w:val="26"/>
        </w:rPr>
      </w:pPr>
      <w:ins w:id="293" w:author="Unknown">
        <w:r w:rsidRPr="00124492">
          <w:rPr>
            <w:rFonts w:ascii="Helvetica" w:eastAsia="Times New Roman" w:hAnsi="Helvetica" w:cs="Helvetica"/>
            <w:b/>
            <w:bCs/>
            <w:sz w:val="26"/>
            <w:szCs w:val="26"/>
          </w:rPr>
          <w:t>34.</w:t>
        </w:r>
        <w:r w:rsidRPr="00124492">
          <w:rPr>
            <w:rFonts w:ascii="Helvetica" w:eastAsia="Times New Roman" w:hAnsi="Helvetica" w:cs="Helvetica"/>
            <w:sz w:val="26"/>
            <w:szCs w:val="26"/>
          </w:rPr>
          <w:t> Write a program in C to find the number occurring odd number of times in an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t>All numbers occur even number of times except one number which occurs odd number of times.</w:t>
        </w:r>
        <w:r w:rsidRPr="00124492">
          <w:rPr>
            <w:rFonts w:ascii="Helvetica" w:eastAsia="Times New Roman" w:hAnsi="Helvetica" w:cs="Helvetica"/>
            <w:sz w:val="26"/>
            <w:szCs w:val="26"/>
          </w:rPr>
          <w:br/>
        </w:r>
        <w:proofErr w:type="gramStart"/>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array is : 8 3 8 5 4 3 4 3 5</w:t>
        </w:r>
        <w:r w:rsidRPr="00124492">
          <w:rPr>
            <w:rFonts w:ascii="Helvetica" w:eastAsia="Times New Roman" w:hAnsi="Helvetica" w:cs="Helvetica"/>
            <w:sz w:val="26"/>
            <w:szCs w:val="26"/>
          </w:rPr>
          <w:br/>
          <w:t>The element odd number of times is : 3</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"https://www.w3resource.com/c-programming-exercises/array/c-array-exercise-34.php"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294" w:author="Unknown"/>
          <w:rFonts w:ascii="Helvetica" w:eastAsia="Times New Roman" w:hAnsi="Helvetica" w:cs="Helvetica"/>
          <w:sz w:val="26"/>
          <w:szCs w:val="26"/>
        </w:rPr>
      </w:pPr>
      <w:ins w:id="295" w:author="Unknown">
        <w:r w:rsidRPr="00124492">
          <w:rPr>
            <w:rFonts w:ascii="Helvetica" w:eastAsia="Times New Roman" w:hAnsi="Helvetica" w:cs="Helvetica"/>
            <w:b/>
            <w:bCs/>
            <w:sz w:val="26"/>
            <w:szCs w:val="26"/>
          </w:rPr>
          <w:t>35.</w:t>
        </w:r>
        <w:r w:rsidRPr="00124492">
          <w:rPr>
            <w:rFonts w:ascii="Helvetica" w:eastAsia="Times New Roman" w:hAnsi="Helvetica" w:cs="Helvetica"/>
            <w:sz w:val="26"/>
            <w:szCs w:val="26"/>
          </w:rPr>
          <w:t xml:space="preserve"> Write a program in C to find the largest sum of contiguous </w:t>
        </w:r>
        <w:proofErr w:type="spellStart"/>
        <w:r w:rsidRPr="00124492">
          <w:rPr>
            <w:rFonts w:ascii="Helvetica" w:eastAsia="Times New Roman" w:hAnsi="Helvetica" w:cs="Helvetica"/>
            <w:sz w:val="26"/>
            <w:szCs w:val="26"/>
          </w:rPr>
          <w:t>subarray</w:t>
        </w:r>
        <w:proofErr w:type="spellEnd"/>
        <w:r w:rsidRPr="00124492">
          <w:rPr>
            <w:rFonts w:ascii="Helvetica" w:eastAsia="Times New Roman" w:hAnsi="Helvetica" w:cs="Helvetica"/>
            <w:sz w:val="26"/>
            <w:szCs w:val="26"/>
          </w:rPr>
          <w:t xml:space="preserve"> of an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proofErr w:type="gramStart"/>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array is : 8 3 8 -5 4 3 -4 3 5</w:t>
        </w:r>
        <w:r w:rsidRPr="00124492">
          <w:rPr>
            <w:rFonts w:ascii="Helvetica" w:eastAsia="Times New Roman" w:hAnsi="Helvetica" w:cs="Helvetica"/>
            <w:sz w:val="26"/>
            <w:szCs w:val="26"/>
          </w:rPr>
          <w:br/>
          <w:t xml:space="preserve">The largest sum of contiguous </w:t>
        </w:r>
        <w:proofErr w:type="spellStart"/>
        <w:r w:rsidRPr="00124492">
          <w:rPr>
            <w:rFonts w:ascii="Helvetica" w:eastAsia="Times New Roman" w:hAnsi="Helvetica" w:cs="Helvetica"/>
            <w:sz w:val="26"/>
            <w:szCs w:val="26"/>
          </w:rPr>
          <w:t>subarray</w:t>
        </w:r>
        <w:proofErr w:type="spellEnd"/>
        <w:r w:rsidRPr="00124492">
          <w:rPr>
            <w:rFonts w:ascii="Helvetica" w:eastAsia="Times New Roman" w:hAnsi="Helvetica" w:cs="Helvetica"/>
            <w:sz w:val="26"/>
            <w:szCs w:val="26"/>
          </w:rPr>
          <w:t xml:space="preserve"> is : 21</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"https://www.w3resource.com/c-programming-exercises/array/c-array-exercise-35.php"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296" w:author="Unknown"/>
          <w:rFonts w:ascii="Helvetica" w:eastAsia="Times New Roman" w:hAnsi="Helvetica" w:cs="Helvetica"/>
          <w:sz w:val="26"/>
          <w:szCs w:val="26"/>
        </w:rPr>
      </w:pPr>
      <w:ins w:id="297" w:author="Unknown">
        <w:r w:rsidRPr="00124492">
          <w:rPr>
            <w:rFonts w:ascii="Helvetica" w:eastAsia="Times New Roman" w:hAnsi="Helvetica" w:cs="Helvetica"/>
            <w:b/>
            <w:bCs/>
            <w:sz w:val="26"/>
            <w:szCs w:val="26"/>
          </w:rPr>
          <w:t>36.</w:t>
        </w:r>
        <w:r w:rsidRPr="00124492">
          <w:rPr>
            <w:rFonts w:ascii="Helvetica" w:eastAsia="Times New Roman" w:hAnsi="Helvetica" w:cs="Helvetica"/>
            <w:sz w:val="26"/>
            <w:szCs w:val="26"/>
          </w:rPr>
          <w:t> Write a program in C to find the missing number from a given array. There are no duplicates in list.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proofErr w:type="gramStart"/>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array is : 1 3 4 2 5 6 9 8</w:t>
        </w:r>
        <w:r w:rsidRPr="00124492">
          <w:rPr>
            <w:rFonts w:ascii="Helvetica" w:eastAsia="Times New Roman" w:hAnsi="Helvetica" w:cs="Helvetica"/>
            <w:sz w:val="26"/>
            <w:szCs w:val="26"/>
          </w:rPr>
          <w:br/>
          <w:t>The missing number is : 7</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"https://www.w3resource.com/c-programming-exercises/array/c-array-exercise-36.php"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298" w:author="Unknown"/>
          <w:rFonts w:ascii="Helvetica" w:eastAsia="Times New Roman" w:hAnsi="Helvetica" w:cs="Helvetica"/>
          <w:sz w:val="26"/>
          <w:szCs w:val="26"/>
        </w:rPr>
      </w:pPr>
      <w:ins w:id="299" w:author="Unknown">
        <w:r w:rsidRPr="00124492">
          <w:rPr>
            <w:rFonts w:ascii="Helvetica" w:eastAsia="Times New Roman" w:hAnsi="Helvetica" w:cs="Helvetica"/>
            <w:b/>
            <w:bCs/>
            <w:sz w:val="26"/>
            <w:szCs w:val="26"/>
          </w:rPr>
          <w:t>37.</w:t>
        </w:r>
        <w:r w:rsidRPr="00124492">
          <w:rPr>
            <w:rFonts w:ascii="Helvetica" w:eastAsia="Times New Roman" w:hAnsi="Helvetica" w:cs="Helvetica"/>
            <w:sz w:val="26"/>
            <w:szCs w:val="26"/>
          </w:rPr>
          <w:t> Write a program in C to find the pivot element of a sorted and rotated array using binary search.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t xml:space="preserve">Pivot element is the only element in input array which is smaller than </w:t>
        </w:r>
        <w:proofErr w:type="spellStart"/>
        <w:proofErr w:type="gramStart"/>
        <w:r w:rsidRPr="00124492">
          <w:rPr>
            <w:rFonts w:ascii="Helvetica" w:eastAsia="Times New Roman" w:hAnsi="Helvetica" w:cs="Helvetica"/>
            <w:sz w:val="26"/>
            <w:szCs w:val="26"/>
          </w:rPr>
          <w:t>it's</w:t>
        </w:r>
        <w:proofErr w:type="spellEnd"/>
        <w:proofErr w:type="gramEnd"/>
        <w:r w:rsidRPr="00124492">
          <w:rPr>
            <w:rFonts w:ascii="Helvetica" w:eastAsia="Times New Roman" w:hAnsi="Helvetica" w:cs="Helvetica"/>
            <w:sz w:val="26"/>
            <w:szCs w:val="26"/>
          </w:rPr>
          <w:t xml:space="preserve"> previous element.</w:t>
        </w:r>
        <w:r w:rsidRPr="00124492">
          <w:rPr>
            <w:rFonts w:ascii="Helvetica" w:eastAsia="Times New Roman" w:hAnsi="Helvetica" w:cs="Helvetica"/>
            <w:sz w:val="26"/>
            <w:szCs w:val="26"/>
          </w:rPr>
          <w:br/>
          <w:t>A pivot element divided a sorted rotated array into two monotonically increasing array.</w:t>
        </w:r>
        <w:r w:rsidRPr="00124492">
          <w:rPr>
            <w:rFonts w:ascii="Helvetica" w:eastAsia="Times New Roman" w:hAnsi="Helvetica" w:cs="Helvetica"/>
            <w:sz w:val="26"/>
            <w:szCs w:val="26"/>
          </w:rPr>
          <w:br/>
        </w:r>
        <w:proofErr w:type="gramStart"/>
        <w:r w:rsidRPr="00124492">
          <w:rPr>
            <w:rFonts w:ascii="Helvetica" w:eastAsia="Times New Roman" w:hAnsi="Helvetica" w:cs="Helvetica"/>
            <w:i/>
            <w:iCs/>
            <w:sz w:val="26"/>
            <w:szCs w:val="26"/>
          </w:rPr>
          <w:lastRenderedPageBreak/>
          <w:t>Expected 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array is : 14 23 7 9 3 6 18 22 16 36</w:t>
        </w:r>
        <w:r w:rsidRPr="00124492">
          <w:rPr>
            <w:rFonts w:ascii="Helvetica" w:eastAsia="Times New Roman" w:hAnsi="Helvetica" w:cs="Helvetica"/>
            <w:sz w:val="26"/>
            <w:szCs w:val="26"/>
          </w:rPr>
          <w:br/>
          <w:t>The Pivot Element in the array is : 3</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"https://www.w3resource.com/c-programming-exercises/array/c-array-exercise-37.php"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00" w:author="Unknown"/>
          <w:rFonts w:ascii="Helvetica" w:eastAsia="Times New Roman" w:hAnsi="Helvetica" w:cs="Helvetica"/>
          <w:sz w:val="26"/>
          <w:szCs w:val="26"/>
        </w:rPr>
      </w:pPr>
      <w:ins w:id="301" w:author="Unknown">
        <w:r w:rsidRPr="00124492">
          <w:rPr>
            <w:rFonts w:ascii="Helvetica" w:eastAsia="Times New Roman" w:hAnsi="Helvetica" w:cs="Helvetica"/>
            <w:b/>
            <w:bCs/>
            <w:sz w:val="26"/>
            <w:szCs w:val="26"/>
          </w:rPr>
          <w:t>38.</w:t>
        </w:r>
        <w:r w:rsidRPr="00124492">
          <w:rPr>
            <w:rFonts w:ascii="Helvetica" w:eastAsia="Times New Roman" w:hAnsi="Helvetica" w:cs="Helvetica"/>
            <w:sz w:val="26"/>
            <w:szCs w:val="26"/>
          </w:rPr>
          <w:t> Write a program in C to merge one sorted array into another sorted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t xml:space="preserve">Pivot element is the only element in input array which is smaller than </w:t>
        </w:r>
        <w:proofErr w:type="spellStart"/>
        <w:proofErr w:type="gramStart"/>
        <w:r w:rsidRPr="00124492">
          <w:rPr>
            <w:rFonts w:ascii="Helvetica" w:eastAsia="Times New Roman" w:hAnsi="Helvetica" w:cs="Helvetica"/>
            <w:sz w:val="26"/>
            <w:szCs w:val="26"/>
          </w:rPr>
          <w:t>it's</w:t>
        </w:r>
        <w:proofErr w:type="spellEnd"/>
        <w:proofErr w:type="gramEnd"/>
        <w:r w:rsidRPr="00124492">
          <w:rPr>
            <w:rFonts w:ascii="Helvetica" w:eastAsia="Times New Roman" w:hAnsi="Helvetica" w:cs="Helvetica"/>
            <w:sz w:val="26"/>
            <w:szCs w:val="26"/>
          </w:rPr>
          <w:t xml:space="preserve"> previous element.</w:t>
        </w:r>
        <w:r w:rsidRPr="00124492">
          <w:rPr>
            <w:rFonts w:ascii="Helvetica" w:eastAsia="Times New Roman" w:hAnsi="Helvetica" w:cs="Helvetica"/>
            <w:sz w:val="26"/>
            <w:szCs w:val="26"/>
          </w:rPr>
          <w:br/>
          <w:t>A pivot element divided a sorted rotated array into two monotonically increasing array.</w:t>
        </w:r>
        <w:r w:rsidRPr="00124492">
          <w:rPr>
            <w:rFonts w:ascii="Helvetica" w:eastAsia="Times New Roman" w:hAnsi="Helvetica" w:cs="Helvetica"/>
            <w:sz w:val="26"/>
            <w:szCs w:val="26"/>
          </w:rPr>
          <w:br/>
        </w:r>
        <w:proofErr w:type="gramStart"/>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Large Array is : 10 12 14 16 18 20 22</w:t>
        </w:r>
        <w:r w:rsidRPr="00124492">
          <w:rPr>
            <w:rFonts w:ascii="Helvetica" w:eastAsia="Times New Roman" w:hAnsi="Helvetica" w:cs="Helvetica"/>
            <w:sz w:val="26"/>
            <w:szCs w:val="26"/>
          </w:rPr>
          <w:br/>
          <w:t>The given Small Array is : 11 13 15 17 19 21</w:t>
        </w:r>
        <w:r w:rsidRPr="00124492">
          <w:rPr>
            <w:rFonts w:ascii="Helvetica" w:eastAsia="Times New Roman" w:hAnsi="Helvetica" w:cs="Helvetica"/>
            <w:sz w:val="26"/>
            <w:szCs w:val="26"/>
          </w:rPr>
          <w:br/>
          <w:t>After merged the new Array is :</w:t>
        </w:r>
        <w:r w:rsidRPr="00124492">
          <w:rPr>
            <w:rFonts w:ascii="Helvetica" w:eastAsia="Times New Roman" w:hAnsi="Helvetica" w:cs="Helvetica"/>
            <w:sz w:val="26"/>
            <w:szCs w:val="26"/>
          </w:rPr>
          <w:br/>
          <w:t>10 11 12 13 14 15 16 17 18 19 20 21 22</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"https://www.w3resource.com/c-programming-exercises/array/c-array-exercise-38.php"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02" w:author="Unknown"/>
          <w:rFonts w:ascii="Helvetica" w:eastAsia="Times New Roman" w:hAnsi="Helvetica" w:cs="Helvetica"/>
          <w:sz w:val="26"/>
          <w:szCs w:val="26"/>
        </w:rPr>
      </w:pPr>
      <w:ins w:id="303" w:author="Unknown">
        <w:r w:rsidRPr="00124492">
          <w:rPr>
            <w:rFonts w:ascii="Helvetica" w:eastAsia="Times New Roman" w:hAnsi="Helvetica" w:cs="Helvetica"/>
            <w:b/>
            <w:bCs/>
            <w:sz w:val="26"/>
            <w:szCs w:val="26"/>
          </w:rPr>
          <w:t>39.</w:t>
        </w:r>
        <w:r w:rsidRPr="00124492">
          <w:rPr>
            <w:rFonts w:ascii="Helvetica" w:eastAsia="Times New Roman" w:hAnsi="Helvetica" w:cs="Helvetica"/>
            <w:sz w:val="26"/>
            <w:szCs w:val="26"/>
          </w:rPr>
          <w:t> Write a program in C to rotate an array by N positions.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 xml:space="preserve">Expected </w:t>
        </w:r>
        <w:proofErr w:type="gramStart"/>
        <w:r w:rsidRPr="00124492">
          <w:rPr>
            <w:rFonts w:ascii="Helvetica" w:eastAsia="Times New Roman" w:hAnsi="Helvetica" w:cs="Helvetica"/>
            <w:i/>
            <w:iCs/>
            <w:sz w:val="26"/>
            <w:szCs w:val="26"/>
          </w:rPr>
          <w:t>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array is : 0 3 6 9 12 14 18 20 22 25 27</w:t>
        </w:r>
        <w:r w:rsidRPr="00124492">
          <w:rPr>
            <w:rFonts w:ascii="Helvetica" w:eastAsia="Times New Roman" w:hAnsi="Helvetica" w:cs="Helvetica"/>
            <w:sz w:val="26"/>
            <w:szCs w:val="26"/>
          </w:rPr>
          <w:br/>
          <w:t>From 4th position the values of the array are : 12 14 18 20 22 25 27</w:t>
        </w:r>
        <w:r w:rsidRPr="00124492">
          <w:rPr>
            <w:rFonts w:ascii="Helvetica" w:eastAsia="Times New Roman" w:hAnsi="Helvetica" w:cs="Helvetica"/>
            <w:sz w:val="26"/>
            <w:szCs w:val="26"/>
          </w:rPr>
          <w:br/>
          <w:t>Before 4th position the values of the array are : 0 3 6 9</w:t>
        </w:r>
        <w:r w:rsidRPr="00124492">
          <w:rPr>
            <w:rFonts w:ascii="Helvetica" w:eastAsia="Times New Roman" w:hAnsi="Helvetica" w:cs="Helvetica"/>
            <w:sz w:val="26"/>
            <w:szCs w:val="26"/>
          </w:rPr>
          <w:br/>
          <w:t>After rotating from 4th position the array is:</w:t>
        </w:r>
        <w:r w:rsidRPr="00124492">
          <w:rPr>
            <w:rFonts w:ascii="Helvetica" w:eastAsia="Times New Roman" w:hAnsi="Helvetica" w:cs="Helvetica"/>
            <w:sz w:val="26"/>
            <w:szCs w:val="26"/>
          </w:rPr>
          <w:br/>
          <w:t>12 14 18 20 22 25 27 0 3 6 9</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"https://www.w3resource.com/c-programming-exercises/array/c-array-exercise-39.php"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04" w:author="Unknown"/>
          <w:rFonts w:ascii="Helvetica" w:eastAsia="Times New Roman" w:hAnsi="Helvetica" w:cs="Helvetica"/>
          <w:sz w:val="26"/>
          <w:szCs w:val="26"/>
        </w:rPr>
      </w:pPr>
      <w:ins w:id="305" w:author="Unknown">
        <w:r w:rsidRPr="00124492">
          <w:rPr>
            <w:rFonts w:ascii="Helvetica" w:eastAsia="Times New Roman" w:hAnsi="Helvetica" w:cs="Helvetica"/>
            <w:b/>
            <w:bCs/>
            <w:sz w:val="26"/>
            <w:szCs w:val="26"/>
          </w:rPr>
          <w:t>40.</w:t>
        </w:r>
        <w:r w:rsidRPr="00124492">
          <w:rPr>
            <w:rFonts w:ascii="Helvetica" w:eastAsia="Times New Roman" w:hAnsi="Helvetica" w:cs="Helvetica"/>
            <w:sz w:val="26"/>
            <w:szCs w:val="26"/>
          </w:rPr>
          <w:t> Write a program in C to find the ceiling in a sorted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t>N.B.: Given a sorted array in ascending order and a value x, the ceiling of x is the smallest element in array greater than or equal to x, and the floor is the greatest element smaller than or equal to x</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t>The given array is : 1 3 4 7 8 9 9 10</w:t>
        </w:r>
        <w:r w:rsidRPr="00124492">
          <w:rPr>
            <w:rFonts w:ascii="Helvetica" w:eastAsia="Times New Roman" w:hAnsi="Helvetica" w:cs="Helvetica"/>
            <w:sz w:val="26"/>
            <w:szCs w:val="26"/>
          </w:rPr>
          <w:br/>
          <w:t>The ceiling of 5 is: 7</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"https://www.w3resource.com/c-programming-exercises/array/c-array-exercise-40.php"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06" w:author="Unknown"/>
          <w:rFonts w:ascii="Helvetica" w:eastAsia="Times New Roman" w:hAnsi="Helvetica" w:cs="Helvetica"/>
          <w:sz w:val="26"/>
          <w:szCs w:val="26"/>
        </w:rPr>
      </w:pPr>
      <w:ins w:id="307" w:author="Unknown">
        <w:r w:rsidRPr="00124492">
          <w:rPr>
            <w:rFonts w:ascii="Helvetica" w:eastAsia="Times New Roman" w:hAnsi="Helvetica" w:cs="Helvetica"/>
            <w:b/>
            <w:bCs/>
            <w:sz w:val="26"/>
            <w:szCs w:val="26"/>
          </w:rPr>
          <w:lastRenderedPageBreak/>
          <w:t>41.</w:t>
        </w:r>
        <w:r w:rsidRPr="00124492">
          <w:rPr>
            <w:rFonts w:ascii="Helvetica" w:eastAsia="Times New Roman" w:hAnsi="Helvetica" w:cs="Helvetica"/>
            <w:sz w:val="26"/>
            <w:szCs w:val="26"/>
          </w:rPr>
          <w:t xml:space="preserve"> Write a program in C to find the Floor and Ceil of the number 0 to 10 from a </w:t>
        </w:r>
        <w:proofErr w:type="spellStart"/>
        <w:r w:rsidRPr="00124492">
          <w:rPr>
            <w:rFonts w:ascii="Helvetica" w:eastAsia="Times New Roman" w:hAnsi="Helvetica" w:cs="Helvetica"/>
            <w:sz w:val="26"/>
            <w:szCs w:val="26"/>
          </w:rPr>
          <w:t>sroted</w:t>
        </w:r>
        <w:proofErr w:type="spellEnd"/>
        <w:r w:rsidRPr="00124492">
          <w:rPr>
            <w:rFonts w:ascii="Helvetica" w:eastAsia="Times New Roman" w:hAnsi="Helvetica" w:cs="Helvetica"/>
            <w:sz w:val="26"/>
            <w:szCs w:val="26"/>
          </w:rPr>
          <w:t xml:space="preserve">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t>The given array is : 1 3 5 7 8 9</w:t>
        </w:r>
        <w:r w:rsidRPr="00124492">
          <w:rPr>
            <w:rFonts w:ascii="Helvetica" w:eastAsia="Times New Roman" w:hAnsi="Helvetica" w:cs="Helvetica"/>
            <w:sz w:val="26"/>
            <w:szCs w:val="26"/>
          </w:rPr>
          <w:br/>
          <w:t>Number: 0 ceiling is: 1 floor is: -1</w:t>
        </w:r>
        <w:r w:rsidRPr="00124492">
          <w:rPr>
            <w:rFonts w:ascii="Helvetica" w:eastAsia="Times New Roman" w:hAnsi="Helvetica" w:cs="Helvetica"/>
            <w:sz w:val="26"/>
            <w:szCs w:val="26"/>
          </w:rPr>
          <w:br/>
          <w:t>Number: 1 ceiling is: 1 floor is: 1</w:t>
        </w:r>
        <w:r w:rsidRPr="00124492">
          <w:rPr>
            <w:rFonts w:ascii="Helvetica" w:eastAsia="Times New Roman" w:hAnsi="Helvetica" w:cs="Helvetica"/>
            <w:sz w:val="26"/>
            <w:szCs w:val="26"/>
          </w:rPr>
          <w:br/>
          <w:t>Number: 2 ceiling is: 3 floor is: 1</w:t>
        </w:r>
        <w:r w:rsidRPr="00124492">
          <w:rPr>
            <w:rFonts w:ascii="Helvetica" w:eastAsia="Times New Roman" w:hAnsi="Helvetica" w:cs="Helvetica"/>
            <w:sz w:val="26"/>
            <w:szCs w:val="26"/>
          </w:rPr>
          <w:br/>
          <w:t>Number: 3 ceiling is: 3 floor is: 3</w:t>
        </w:r>
        <w:r w:rsidRPr="00124492">
          <w:rPr>
            <w:rFonts w:ascii="Helvetica" w:eastAsia="Times New Roman" w:hAnsi="Helvetica" w:cs="Helvetica"/>
            <w:sz w:val="26"/>
            <w:szCs w:val="26"/>
          </w:rPr>
          <w:br/>
          <w:t>Number: 4 ceiling is: 5 floor is: 3</w:t>
        </w:r>
        <w:r w:rsidRPr="00124492">
          <w:rPr>
            <w:rFonts w:ascii="Helvetica" w:eastAsia="Times New Roman" w:hAnsi="Helvetica" w:cs="Helvetica"/>
            <w:sz w:val="26"/>
            <w:szCs w:val="26"/>
          </w:rPr>
          <w:br/>
          <w:t>Number: 5 ceiling is: 5 floor is: 5</w:t>
        </w:r>
        <w:r w:rsidRPr="00124492">
          <w:rPr>
            <w:rFonts w:ascii="Helvetica" w:eastAsia="Times New Roman" w:hAnsi="Helvetica" w:cs="Helvetica"/>
            <w:sz w:val="26"/>
            <w:szCs w:val="26"/>
          </w:rPr>
          <w:br/>
          <w:t>Number: 6 ceiling is: 7 floor is: 5</w:t>
        </w:r>
        <w:r w:rsidRPr="00124492">
          <w:rPr>
            <w:rFonts w:ascii="Helvetica" w:eastAsia="Times New Roman" w:hAnsi="Helvetica" w:cs="Helvetica"/>
            <w:sz w:val="26"/>
            <w:szCs w:val="26"/>
          </w:rPr>
          <w:br/>
          <w:t>Number: 7 ceiling is: 7 floor is: 7</w:t>
        </w:r>
        <w:r w:rsidRPr="00124492">
          <w:rPr>
            <w:rFonts w:ascii="Helvetica" w:eastAsia="Times New Roman" w:hAnsi="Helvetica" w:cs="Helvetica"/>
            <w:sz w:val="26"/>
            <w:szCs w:val="26"/>
          </w:rPr>
          <w:br/>
          <w:t>Number: 8 ceiling is: 8 floor is: 8</w:t>
        </w:r>
        <w:r w:rsidRPr="00124492">
          <w:rPr>
            <w:rFonts w:ascii="Helvetica" w:eastAsia="Times New Roman" w:hAnsi="Helvetica" w:cs="Helvetica"/>
            <w:sz w:val="26"/>
            <w:szCs w:val="26"/>
          </w:rPr>
          <w:br/>
          <w:t>Number: 9 ceiling is: 9 floor is: 9</w:t>
        </w:r>
        <w:r w:rsidRPr="00124492">
          <w:rPr>
            <w:rFonts w:ascii="Helvetica" w:eastAsia="Times New Roman" w:hAnsi="Helvetica" w:cs="Helvetica"/>
            <w:sz w:val="26"/>
            <w:szCs w:val="26"/>
          </w:rPr>
          <w:br/>
          <w:t>Number: 10 ceiling is: -1 floor is: 9</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"https://www.w3resource.com/c-programming-exercises/array/c-array-exercise-41.php"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08" w:author="Unknown"/>
          <w:rFonts w:ascii="Helvetica" w:eastAsia="Times New Roman" w:hAnsi="Helvetica" w:cs="Helvetica"/>
          <w:sz w:val="26"/>
          <w:szCs w:val="26"/>
        </w:rPr>
      </w:pPr>
      <w:ins w:id="309" w:author="Unknown">
        <w:r w:rsidRPr="00124492">
          <w:rPr>
            <w:rFonts w:ascii="Helvetica" w:eastAsia="Times New Roman" w:hAnsi="Helvetica" w:cs="Helvetica"/>
            <w:b/>
            <w:bCs/>
            <w:sz w:val="26"/>
            <w:szCs w:val="26"/>
          </w:rPr>
          <w:t>42.</w:t>
        </w:r>
        <w:r w:rsidRPr="00124492">
          <w:rPr>
            <w:rFonts w:ascii="Helvetica" w:eastAsia="Times New Roman" w:hAnsi="Helvetica" w:cs="Helvetica"/>
            <w:sz w:val="26"/>
            <w:szCs w:val="26"/>
          </w:rPr>
          <w:t> Write a program in C to find the smallest missing element from a sorted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proofErr w:type="gramStart"/>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array is : 0 1 3 4 5 6 7 9</w:t>
        </w:r>
        <w:r w:rsidRPr="00124492">
          <w:rPr>
            <w:rFonts w:ascii="Helvetica" w:eastAsia="Times New Roman" w:hAnsi="Helvetica" w:cs="Helvetica"/>
            <w:sz w:val="26"/>
            <w:szCs w:val="26"/>
          </w:rPr>
          <w:br/>
          <w:t>The missing smallest element is: 2</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"https://www.w3resource.com/c-programming-exercises/array/c-array-exercise-42.php"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10" w:author="Unknown"/>
          <w:rFonts w:ascii="Helvetica" w:eastAsia="Times New Roman" w:hAnsi="Helvetica" w:cs="Helvetica"/>
          <w:sz w:val="26"/>
          <w:szCs w:val="26"/>
        </w:rPr>
      </w:pPr>
      <w:ins w:id="311" w:author="Unknown">
        <w:r w:rsidRPr="00124492">
          <w:rPr>
            <w:rFonts w:ascii="Helvetica" w:eastAsia="Times New Roman" w:hAnsi="Helvetica" w:cs="Helvetica"/>
            <w:b/>
            <w:bCs/>
            <w:sz w:val="26"/>
            <w:szCs w:val="26"/>
          </w:rPr>
          <w:t>43.</w:t>
        </w:r>
        <w:r w:rsidRPr="00124492">
          <w:rPr>
            <w:rFonts w:ascii="Helvetica" w:eastAsia="Times New Roman" w:hAnsi="Helvetica" w:cs="Helvetica"/>
            <w:sz w:val="26"/>
            <w:szCs w:val="26"/>
          </w:rPr>
          <w:t xml:space="preserve"> Write a program in C to </w:t>
        </w:r>
        <w:proofErr w:type="spellStart"/>
        <w:r w:rsidRPr="00124492">
          <w:rPr>
            <w:rFonts w:ascii="Helvetica" w:eastAsia="Times New Roman" w:hAnsi="Helvetica" w:cs="Helvetica"/>
            <w:sz w:val="26"/>
            <w:szCs w:val="26"/>
          </w:rPr>
          <w:t>to</w:t>
        </w:r>
        <w:proofErr w:type="spellEnd"/>
        <w:r w:rsidRPr="00124492">
          <w:rPr>
            <w:rFonts w:ascii="Helvetica" w:eastAsia="Times New Roman" w:hAnsi="Helvetica" w:cs="Helvetica"/>
            <w:sz w:val="26"/>
            <w:szCs w:val="26"/>
          </w:rPr>
          <w:t xml:space="preserve"> print next greater elements in a given unsorted array. Elements for which no greater element exist, consider next greater element as -1.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t>The given array is : 5 3 10 9 6 13</w:t>
        </w:r>
        <w:r w:rsidRPr="00124492">
          <w:rPr>
            <w:rFonts w:ascii="Helvetica" w:eastAsia="Times New Roman" w:hAnsi="Helvetica" w:cs="Helvetica"/>
            <w:sz w:val="26"/>
            <w:szCs w:val="26"/>
          </w:rPr>
          <w:br/>
          <w:t>Next Bigger Elements are:</w:t>
        </w:r>
        <w:r w:rsidRPr="00124492">
          <w:rPr>
            <w:rFonts w:ascii="Helvetica" w:eastAsia="Times New Roman" w:hAnsi="Helvetica" w:cs="Helvetica"/>
            <w:sz w:val="26"/>
            <w:szCs w:val="26"/>
          </w:rPr>
          <w:br/>
          <w:t>Next bigger element of 5 in the array is: 10</w:t>
        </w:r>
        <w:r w:rsidRPr="00124492">
          <w:rPr>
            <w:rFonts w:ascii="Helvetica" w:eastAsia="Times New Roman" w:hAnsi="Helvetica" w:cs="Helvetica"/>
            <w:sz w:val="26"/>
            <w:szCs w:val="26"/>
          </w:rPr>
          <w:br/>
          <w:t>Next bigger element of 3 in the array is: 10</w:t>
        </w:r>
        <w:r w:rsidRPr="00124492">
          <w:rPr>
            <w:rFonts w:ascii="Helvetica" w:eastAsia="Times New Roman" w:hAnsi="Helvetica" w:cs="Helvetica"/>
            <w:sz w:val="26"/>
            <w:szCs w:val="26"/>
          </w:rPr>
          <w:br/>
          <w:t>Next bigger element of 10 in the array is: 13</w:t>
        </w:r>
        <w:r w:rsidRPr="00124492">
          <w:rPr>
            <w:rFonts w:ascii="Helvetica" w:eastAsia="Times New Roman" w:hAnsi="Helvetica" w:cs="Helvetica"/>
            <w:sz w:val="26"/>
            <w:szCs w:val="26"/>
          </w:rPr>
          <w:br/>
          <w:t>Next bigger element of 9 in the array is: 13</w:t>
        </w:r>
        <w:r w:rsidRPr="00124492">
          <w:rPr>
            <w:rFonts w:ascii="Helvetica" w:eastAsia="Times New Roman" w:hAnsi="Helvetica" w:cs="Helvetica"/>
            <w:sz w:val="26"/>
            <w:szCs w:val="26"/>
          </w:rPr>
          <w:br/>
          <w:t>Next bigger element of 6 in the array is: 13</w:t>
        </w:r>
        <w:r w:rsidRPr="00124492">
          <w:rPr>
            <w:rFonts w:ascii="Helvetica" w:eastAsia="Times New Roman" w:hAnsi="Helvetica" w:cs="Helvetica"/>
            <w:sz w:val="26"/>
            <w:szCs w:val="26"/>
          </w:rPr>
          <w:br/>
          <w:t>Next bigger element of 13 in the array is: -1</w:t>
        </w:r>
        <w:r w:rsidRPr="00124492">
          <w:rPr>
            <w:rFonts w:ascii="Helvetica" w:eastAsia="Times New Roman" w:hAnsi="Helvetica" w:cs="Helvetica"/>
            <w:sz w:val="26"/>
            <w:szCs w:val="26"/>
          </w:rPr>
          <w:br/>
        </w:r>
        <w:r w:rsidRPr="00124492">
          <w:rPr>
            <w:rFonts w:ascii="Helvetica" w:eastAsia="Times New Roman" w:hAnsi="Helvetica" w:cs="Helvetica"/>
            <w:sz w:val="26"/>
            <w:szCs w:val="26"/>
          </w:rPr>
          <w:lastRenderedPageBreak/>
          <w:t>Next Bigger Elements Array:</w:t>
        </w:r>
        <w:r w:rsidRPr="00124492">
          <w:rPr>
            <w:rFonts w:ascii="Helvetica" w:eastAsia="Times New Roman" w:hAnsi="Helvetica" w:cs="Helvetica"/>
            <w:sz w:val="26"/>
            <w:szCs w:val="26"/>
          </w:rPr>
          <w:br/>
          <w:t>10 10 13 13 13 -1</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"https://www.w3resource.com/c-programming-exercises/array/c-array-exercise-43.php"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12" w:author="Unknown"/>
          <w:rFonts w:ascii="Helvetica" w:eastAsia="Times New Roman" w:hAnsi="Helvetica" w:cs="Helvetica"/>
          <w:sz w:val="26"/>
          <w:szCs w:val="26"/>
        </w:rPr>
      </w:pPr>
      <w:ins w:id="313" w:author="Unknown">
        <w:r w:rsidRPr="00124492">
          <w:rPr>
            <w:rFonts w:ascii="Helvetica" w:eastAsia="Times New Roman" w:hAnsi="Helvetica" w:cs="Helvetica"/>
            <w:b/>
            <w:bCs/>
            <w:sz w:val="26"/>
            <w:szCs w:val="26"/>
          </w:rPr>
          <w:t>44.</w:t>
        </w:r>
        <w:r w:rsidRPr="00124492">
          <w:rPr>
            <w:rFonts w:ascii="Helvetica" w:eastAsia="Times New Roman" w:hAnsi="Helvetica" w:cs="Helvetica"/>
            <w:sz w:val="26"/>
            <w:szCs w:val="26"/>
          </w:rPr>
          <w:t> Write a program in C to find the two repeating elements in a given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proofErr w:type="gramStart"/>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array is : 2 7 4 7 8 3 4</w:t>
        </w:r>
        <w:r w:rsidRPr="00124492">
          <w:rPr>
            <w:rFonts w:ascii="Helvetica" w:eastAsia="Times New Roman" w:hAnsi="Helvetica" w:cs="Helvetica"/>
            <w:sz w:val="26"/>
            <w:szCs w:val="26"/>
          </w:rPr>
          <w:br/>
          <w:t>The repeating elements are: 7 4</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"https://www.w3resource.com/c-programming-exercises/array/c-array-exercise-44.php"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14" w:author="Unknown"/>
          <w:rFonts w:ascii="Helvetica" w:eastAsia="Times New Roman" w:hAnsi="Helvetica" w:cs="Helvetica"/>
          <w:sz w:val="26"/>
          <w:szCs w:val="26"/>
        </w:rPr>
      </w:pPr>
      <w:ins w:id="315" w:author="Unknown">
        <w:r w:rsidRPr="00124492">
          <w:rPr>
            <w:rFonts w:ascii="Helvetica" w:eastAsia="Times New Roman" w:hAnsi="Helvetica" w:cs="Helvetica"/>
            <w:b/>
            <w:bCs/>
            <w:sz w:val="26"/>
            <w:szCs w:val="26"/>
          </w:rPr>
          <w:t>45.</w:t>
        </w:r>
        <w:r w:rsidRPr="00124492">
          <w:rPr>
            <w:rFonts w:ascii="Helvetica" w:eastAsia="Times New Roman" w:hAnsi="Helvetica" w:cs="Helvetica"/>
            <w:sz w:val="26"/>
            <w:szCs w:val="26"/>
          </w:rPr>
          <w:t> Write a program in C to find two elements whose sum is closest to zero.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proofErr w:type="gramStart"/>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array is : 38 44 63 -51 -35 19 84 -69 4 -46</w:t>
        </w:r>
        <w:r w:rsidRPr="00124492">
          <w:rPr>
            <w:rFonts w:ascii="Helvetica" w:eastAsia="Times New Roman" w:hAnsi="Helvetica" w:cs="Helvetica"/>
            <w:sz w:val="26"/>
            <w:szCs w:val="26"/>
          </w:rPr>
          <w:br/>
          <w:t>The Pair of elements whose sum is minimum are:</w:t>
        </w:r>
        <w:r w:rsidRPr="00124492">
          <w:rPr>
            <w:rFonts w:ascii="Helvetica" w:eastAsia="Times New Roman" w:hAnsi="Helvetica" w:cs="Helvetica"/>
            <w:sz w:val="26"/>
            <w:szCs w:val="26"/>
          </w:rPr>
          <w:br/>
          <w:t>[44, -46]</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"https://www.w3resource.com/c-programming-exercises/array/c-array-exercise-45.php"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16" w:author="Unknown"/>
          <w:rFonts w:ascii="Helvetica" w:eastAsia="Times New Roman" w:hAnsi="Helvetica" w:cs="Helvetica"/>
          <w:sz w:val="26"/>
          <w:szCs w:val="26"/>
        </w:rPr>
      </w:pPr>
      <w:ins w:id="317" w:author="Unknown">
        <w:r w:rsidRPr="00124492">
          <w:rPr>
            <w:rFonts w:ascii="Helvetica" w:eastAsia="Times New Roman" w:hAnsi="Helvetica" w:cs="Helvetica"/>
            <w:b/>
            <w:bCs/>
            <w:sz w:val="26"/>
            <w:szCs w:val="26"/>
          </w:rPr>
          <w:t>46.</w:t>
        </w:r>
        <w:r w:rsidRPr="00124492">
          <w:rPr>
            <w:rFonts w:ascii="Helvetica" w:eastAsia="Times New Roman" w:hAnsi="Helvetica" w:cs="Helvetica"/>
            <w:sz w:val="26"/>
            <w:szCs w:val="26"/>
          </w:rPr>
          <w:t> Write a program in C to find the smallest positive number missing from an unsorted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proofErr w:type="gramStart"/>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array is : 3 1 4 10 -5 15 2 -10 -20</w:t>
        </w:r>
        <w:r w:rsidRPr="00124492">
          <w:rPr>
            <w:rFonts w:ascii="Helvetica" w:eastAsia="Times New Roman" w:hAnsi="Helvetica" w:cs="Helvetica"/>
            <w:sz w:val="26"/>
            <w:szCs w:val="26"/>
          </w:rPr>
          <w:br/>
          <w:t>The smallest positive number missed is: 5</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"https://www.w3resource.com/c-programming-exercises/array/c-array-exercise-46.php"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18" w:author="Unknown"/>
          <w:rFonts w:ascii="Helvetica" w:eastAsia="Times New Roman" w:hAnsi="Helvetica" w:cs="Helvetica"/>
          <w:sz w:val="26"/>
          <w:szCs w:val="26"/>
        </w:rPr>
      </w:pPr>
      <w:ins w:id="319" w:author="Unknown">
        <w:r w:rsidRPr="00124492">
          <w:rPr>
            <w:rFonts w:ascii="Helvetica" w:eastAsia="Times New Roman" w:hAnsi="Helvetica" w:cs="Helvetica"/>
            <w:b/>
            <w:bCs/>
            <w:sz w:val="26"/>
            <w:szCs w:val="26"/>
          </w:rPr>
          <w:t>47.</w:t>
        </w:r>
        <w:r w:rsidRPr="00124492">
          <w:rPr>
            <w:rFonts w:ascii="Helvetica" w:eastAsia="Times New Roman" w:hAnsi="Helvetica" w:cs="Helvetica"/>
            <w:sz w:val="26"/>
            <w:szCs w:val="26"/>
          </w:rPr>
          <w:t xml:space="preserve"> Write a program in C to find a </w:t>
        </w:r>
        <w:proofErr w:type="spellStart"/>
        <w:r w:rsidRPr="00124492">
          <w:rPr>
            <w:rFonts w:ascii="Helvetica" w:eastAsia="Times New Roman" w:hAnsi="Helvetica" w:cs="Helvetica"/>
            <w:sz w:val="26"/>
            <w:szCs w:val="26"/>
          </w:rPr>
          <w:t>subarray</w:t>
        </w:r>
        <w:proofErr w:type="spellEnd"/>
        <w:r w:rsidRPr="00124492">
          <w:rPr>
            <w:rFonts w:ascii="Helvetica" w:eastAsia="Times New Roman" w:hAnsi="Helvetica" w:cs="Helvetica"/>
            <w:sz w:val="26"/>
            <w:szCs w:val="26"/>
          </w:rPr>
          <w:t xml:space="preserve"> with given sum from the given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t>The given array is : 3 4 -7 1 3 3 1 -4</w:t>
        </w:r>
        <w:r w:rsidRPr="00124492">
          <w:rPr>
            <w:rFonts w:ascii="Helvetica" w:eastAsia="Times New Roman" w:hAnsi="Helvetica" w:cs="Helvetica"/>
            <w:sz w:val="26"/>
            <w:szCs w:val="26"/>
          </w:rPr>
          <w:br/>
          <w:t>[0..1] -- { 3 4 }</w:t>
        </w:r>
        <w:r w:rsidRPr="00124492">
          <w:rPr>
            <w:rFonts w:ascii="Helvetica" w:eastAsia="Times New Roman" w:hAnsi="Helvetica" w:cs="Helvetica"/>
            <w:sz w:val="26"/>
            <w:szCs w:val="26"/>
          </w:rPr>
          <w:br/>
          <w:t>[0..5] -- { 3 4 -7 1 3 3 }</w:t>
        </w:r>
        <w:r w:rsidRPr="00124492">
          <w:rPr>
            <w:rFonts w:ascii="Helvetica" w:eastAsia="Times New Roman" w:hAnsi="Helvetica" w:cs="Helvetica"/>
            <w:sz w:val="26"/>
            <w:szCs w:val="26"/>
          </w:rPr>
          <w:br/>
          <w:t>[3..5] -- { 1 3 3 }</w:t>
        </w:r>
        <w:r w:rsidRPr="00124492">
          <w:rPr>
            <w:rFonts w:ascii="Helvetica" w:eastAsia="Times New Roman" w:hAnsi="Helvetica" w:cs="Helvetica"/>
            <w:sz w:val="26"/>
            <w:szCs w:val="26"/>
          </w:rPr>
          <w:br/>
          <w:t>[4..6] -- { 3 3 1 }</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"https://www.w3resource.com/c-programming-exercises/array/c-array-exercise-47.php"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20" w:author="Unknown"/>
          <w:rFonts w:ascii="Helvetica" w:eastAsia="Times New Roman" w:hAnsi="Helvetica" w:cs="Helvetica"/>
          <w:sz w:val="26"/>
          <w:szCs w:val="26"/>
        </w:rPr>
      </w:pPr>
      <w:ins w:id="321" w:author="Unknown">
        <w:r w:rsidRPr="00124492">
          <w:rPr>
            <w:rFonts w:ascii="Helvetica" w:eastAsia="Times New Roman" w:hAnsi="Helvetica" w:cs="Helvetica"/>
            <w:b/>
            <w:bCs/>
            <w:sz w:val="26"/>
            <w:szCs w:val="26"/>
          </w:rPr>
          <w:lastRenderedPageBreak/>
          <w:t>48.</w:t>
        </w:r>
        <w:r w:rsidRPr="00124492">
          <w:rPr>
            <w:rFonts w:ascii="Helvetica" w:eastAsia="Times New Roman" w:hAnsi="Helvetica" w:cs="Helvetica"/>
            <w:sz w:val="26"/>
            <w:szCs w:val="26"/>
          </w:rPr>
          <w:t> Write a program in C to find if a given integer x appears more than n/2 times in a sorted array of n integers.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proofErr w:type="gramStart"/>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array is : 1 3 3 5 4 3 2 3 3</w:t>
        </w:r>
        <w:r w:rsidRPr="00124492">
          <w:rPr>
            <w:rFonts w:ascii="Helvetica" w:eastAsia="Times New Roman" w:hAnsi="Helvetica" w:cs="Helvetica"/>
            <w:sz w:val="26"/>
            <w:szCs w:val="26"/>
          </w:rPr>
          <w:br/>
          <w:t>The given value is : 3</w:t>
        </w:r>
        <w:r w:rsidRPr="00124492">
          <w:rPr>
            <w:rFonts w:ascii="Helvetica" w:eastAsia="Times New Roman" w:hAnsi="Helvetica" w:cs="Helvetica"/>
            <w:sz w:val="26"/>
            <w:szCs w:val="26"/>
          </w:rPr>
          <w:br/>
          <w:t>3 appears more than 4 times in the given array[]</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"https://www.w3resource.com/c-programming-exercises/array/c-array-exercise-48.php"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22" w:author="Unknown"/>
          <w:rFonts w:ascii="Helvetica" w:eastAsia="Times New Roman" w:hAnsi="Helvetica" w:cs="Helvetica"/>
          <w:sz w:val="26"/>
          <w:szCs w:val="26"/>
        </w:rPr>
      </w:pPr>
      <w:ins w:id="323" w:author="Unknown">
        <w:r w:rsidRPr="00124492">
          <w:rPr>
            <w:rFonts w:ascii="Helvetica" w:eastAsia="Times New Roman" w:hAnsi="Helvetica" w:cs="Helvetica"/>
            <w:b/>
            <w:bCs/>
            <w:sz w:val="26"/>
            <w:szCs w:val="26"/>
          </w:rPr>
          <w:t>49.</w:t>
        </w:r>
        <w:r w:rsidRPr="00124492">
          <w:rPr>
            <w:rFonts w:ascii="Helvetica" w:eastAsia="Times New Roman" w:hAnsi="Helvetica" w:cs="Helvetica"/>
            <w:sz w:val="26"/>
            <w:szCs w:val="26"/>
          </w:rPr>
          <w:t> Write a program in C to find majority element of an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proofErr w:type="gramStart"/>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array is : 1 3 3 7 4 3 2 3 3</w:t>
        </w:r>
        <w:r w:rsidRPr="00124492">
          <w:rPr>
            <w:rFonts w:ascii="Helvetica" w:eastAsia="Times New Roman" w:hAnsi="Helvetica" w:cs="Helvetica"/>
            <w:sz w:val="26"/>
            <w:szCs w:val="26"/>
          </w:rPr>
          <w:br/>
          <w:t>The majority of the Element : 3</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"https://www.w3resource.com/c-programming-exercises/array/c-array-exercise-49.php"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24" w:author="Unknown"/>
          <w:rFonts w:ascii="Helvetica" w:eastAsia="Times New Roman" w:hAnsi="Helvetica" w:cs="Helvetica"/>
          <w:sz w:val="26"/>
          <w:szCs w:val="26"/>
        </w:rPr>
      </w:pPr>
      <w:ins w:id="325" w:author="Unknown">
        <w:r w:rsidRPr="00124492">
          <w:rPr>
            <w:rFonts w:ascii="Helvetica" w:eastAsia="Times New Roman" w:hAnsi="Helvetica" w:cs="Helvetica"/>
            <w:b/>
            <w:bCs/>
            <w:sz w:val="26"/>
            <w:szCs w:val="26"/>
          </w:rPr>
          <w:t>50.</w:t>
        </w:r>
        <w:r w:rsidRPr="00124492">
          <w:rPr>
            <w:rFonts w:ascii="Helvetica" w:eastAsia="Times New Roman" w:hAnsi="Helvetica" w:cs="Helvetica"/>
            <w:sz w:val="26"/>
            <w:szCs w:val="26"/>
          </w:rPr>
          <w:t> Write a program in C to print a matrix in spiral form.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 xml:space="preserve">Expected </w:t>
        </w:r>
        <w:proofErr w:type="gramStart"/>
        <w:r w:rsidRPr="00124492">
          <w:rPr>
            <w:rFonts w:ascii="Helvetica" w:eastAsia="Times New Roman" w:hAnsi="Helvetica" w:cs="Helvetica"/>
            <w:i/>
            <w:iCs/>
            <w:sz w:val="26"/>
            <w:szCs w:val="26"/>
          </w:rPr>
          <w:t>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array in matrix form is :</w:t>
        </w:r>
        <w:r w:rsidRPr="00124492">
          <w:rPr>
            <w:rFonts w:ascii="Helvetica" w:eastAsia="Times New Roman" w:hAnsi="Helvetica" w:cs="Helvetica"/>
            <w:sz w:val="26"/>
            <w:szCs w:val="26"/>
          </w:rPr>
          <w:br/>
          <w:t>1 2 3 4 5</w:t>
        </w:r>
        <w:r w:rsidRPr="00124492">
          <w:rPr>
            <w:rFonts w:ascii="Helvetica" w:eastAsia="Times New Roman" w:hAnsi="Helvetica" w:cs="Helvetica"/>
            <w:sz w:val="26"/>
            <w:szCs w:val="26"/>
          </w:rPr>
          <w:br/>
          <w:t>6 7 8 9 10</w:t>
        </w:r>
        <w:r w:rsidRPr="00124492">
          <w:rPr>
            <w:rFonts w:ascii="Helvetica" w:eastAsia="Times New Roman" w:hAnsi="Helvetica" w:cs="Helvetica"/>
            <w:sz w:val="26"/>
            <w:szCs w:val="26"/>
          </w:rPr>
          <w:br/>
          <w:t>11 12 13 14 15</w:t>
        </w:r>
        <w:r w:rsidRPr="00124492">
          <w:rPr>
            <w:rFonts w:ascii="Helvetica" w:eastAsia="Times New Roman" w:hAnsi="Helvetica" w:cs="Helvetica"/>
            <w:sz w:val="26"/>
            <w:szCs w:val="26"/>
          </w:rPr>
          <w:br/>
          <w:t>16 17 18 19 20</w:t>
        </w:r>
        <w:r w:rsidRPr="00124492">
          <w:rPr>
            <w:rFonts w:ascii="Helvetica" w:eastAsia="Times New Roman" w:hAnsi="Helvetica" w:cs="Helvetica"/>
            <w:sz w:val="26"/>
            <w:szCs w:val="26"/>
          </w:rPr>
          <w:br/>
          <w:t>The spiral form of above matrix is:</w:t>
        </w:r>
        <w:r w:rsidRPr="00124492">
          <w:rPr>
            <w:rFonts w:ascii="Helvetica" w:eastAsia="Times New Roman" w:hAnsi="Helvetica" w:cs="Helvetica"/>
            <w:sz w:val="26"/>
            <w:szCs w:val="26"/>
          </w:rPr>
          <w:br/>
          <w:t>1 2 3 4 5 10 15 20 19 18 17 16 11 6 7 8 9 14 13 12</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"https://www.w3resource.com/c-programming-exercises/array/c-array-exercise-50.php"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26" w:author="Unknown"/>
          <w:rFonts w:ascii="Helvetica" w:eastAsia="Times New Roman" w:hAnsi="Helvetica" w:cs="Helvetica"/>
          <w:sz w:val="26"/>
          <w:szCs w:val="26"/>
        </w:rPr>
      </w:pPr>
      <w:ins w:id="327" w:author="Unknown">
        <w:r w:rsidRPr="00124492">
          <w:rPr>
            <w:rFonts w:ascii="Helvetica" w:eastAsia="Times New Roman" w:hAnsi="Helvetica" w:cs="Helvetica"/>
            <w:b/>
            <w:bCs/>
            <w:sz w:val="26"/>
            <w:szCs w:val="26"/>
          </w:rPr>
          <w:t>51.</w:t>
        </w:r>
        <w:r w:rsidRPr="00124492">
          <w:rPr>
            <w:rFonts w:ascii="Helvetica" w:eastAsia="Times New Roman" w:hAnsi="Helvetica" w:cs="Helvetica"/>
            <w:sz w:val="26"/>
            <w:szCs w:val="26"/>
          </w:rPr>
          <w:t xml:space="preserve"> Write a program in C to find the maximum circular </w:t>
        </w:r>
        <w:proofErr w:type="spellStart"/>
        <w:r w:rsidRPr="00124492">
          <w:rPr>
            <w:rFonts w:ascii="Helvetica" w:eastAsia="Times New Roman" w:hAnsi="Helvetica" w:cs="Helvetica"/>
            <w:sz w:val="26"/>
            <w:szCs w:val="26"/>
          </w:rPr>
          <w:t>subarray</w:t>
        </w:r>
        <w:proofErr w:type="spellEnd"/>
        <w:r w:rsidRPr="00124492">
          <w:rPr>
            <w:rFonts w:ascii="Helvetica" w:eastAsia="Times New Roman" w:hAnsi="Helvetica" w:cs="Helvetica"/>
            <w:sz w:val="26"/>
            <w:szCs w:val="26"/>
          </w:rPr>
          <w:t xml:space="preserve"> sum of a given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proofErr w:type="gramStart"/>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array is : 10 8 -20 5 -3 -5 10 -13 11</w:t>
        </w:r>
        <w:r w:rsidRPr="00124492">
          <w:rPr>
            <w:rFonts w:ascii="Helvetica" w:eastAsia="Times New Roman" w:hAnsi="Helvetica" w:cs="Helvetica"/>
            <w:sz w:val="26"/>
            <w:szCs w:val="26"/>
          </w:rPr>
          <w:br/>
          <w:t>The maximum circular sum in the above array is: 29</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"https://www.w3resource.com/c-programming-exercises/array/c-array-exercise-51.php"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28" w:author="Unknown"/>
          <w:rFonts w:ascii="Helvetica" w:eastAsia="Times New Roman" w:hAnsi="Helvetica" w:cs="Helvetica"/>
          <w:sz w:val="26"/>
          <w:szCs w:val="26"/>
        </w:rPr>
      </w:pPr>
      <w:ins w:id="329" w:author="Unknown">
        <w:r w:rsidRPr="00124492">
          <w:rPr>
            <w:rFonts w:ascii="Helvetica" w:eastAsia="Times New Roman" w:hAnsi="Helvetica" w:cs="Helvetica"/>
            <w:b/>
            <w:bCs/>
            <w:sz w:val="26"/>
            <w:szCs w:val="26"/>
          </w:rPr>
          <w:t>52.</w:t>
        </w:r>
        <w:r w:rsidRPr="00124492">
          <w:rPr>
            <w:rFonts w:ascii="Helvetica" w:eastAsia="Times New Roman" w:hAnsi="Helvetica" w:cs="Helvetica"/>
            <w:sz w:val="26"/>
            <w:szCs w:val="26"/>
          </w:rPr>
          <w:t xml:space="preserve"> Write a program in C to count the number of triangles can be </w:t>
        </w:r>
        <w:proofErr w:type="spellStart"/>
        <w:r w:rsidRPr="00124492">
          <w:rPr>
            <w:rFonts w:ascii="Helvetica" w:eastAsia="Times New Roman" w:hAnsi="Helvetica" w:cs="Helvetica"/>
            <w:sz w:val="26"/>
            <w:szCs w:val="26"/>
          </w:rPr>
          <w:t>fromed</w:t>
        </w:r>
        <w:proofErr w:type="spellEnd"/>
        <w:r w:rsidRPr="00124492">
          <w:rPr>
            <w:rFonts w:ascii="Helvetica" w:eastAsia="Times New Roman" w:hAnsi="Helvetica" w:cs="Helvetica"/>
            <w:sz w:val="26"/>
            <w:szCs w:val="26"/>
          </w:rPr>
          <w:t xml:space="preserve"> from a given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proofErr w:type="gramStart"/>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array is : 6 18 9 7 10</w:t>
        </w:r>
        <w:r w:rsidRPr="00124492">
          <w:rPr>
            <w:rFonts w:ascii="Helvetica" w:eastAsia="Times New Roman" w:hAnsi="Helvetica" w:cs="Helvetica"/>
            <w:sz w:val="26"/>
            <w:szCs w:val="26"/>
          </w:rPr>
          <w:br/>
        </w:r>
        <w:r w:rsidRPr="00124492">
          <w:rPr>
            <w:rFonts w:ascii="Helvetica" w:eastAsia="Times New Roman" w:hAnsi="Helvetica" w:cs="Helvetica"/>
            <w:sz w:val="26"/>
            <w:szCs w:val="26"/>
          </w:rPr>
          <w:lastRenderedPageBreak/>
          <w:t>Number of possible triangles can be formed from the array is: 5</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"https://www.w3resource.com/c-programming-exercises/array/c-array-exercise-52.php"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30" w:author="Unknown"/>
          <w:rFonts w:ascii="Helvetica" w:eastAsia="Times New Roman" w:hAnsi="Helvetica" w:cs="Helvetica"/>
          <w:sz w:val="26"/>
          <w:szCs w:val="26"/>
        </w:rPr>
      </w:pPr>
      <w:ins w:id="331" w:author="Unknown">
        <w:r w:rsidRPr="00124492">
          <w:rPr>
            <w:rFonts w:ascii="Helvetica" w:eastAsia="Times New Roman" w:hAnsi="Helvetica" w:cs="Helvetica"/>
            <w:b/>
            <w:bCs/>
            <w:sz w:val="26"/>
            <w:szCs w:val="26"/>
          </w:rPr>
          <w:t>53.</w:t>
        </w:r>
        <w:r w:rsidRPr="00124492">
          <w:rPr>
            <w:rFonts w:ascii="Helvetica" w:eastAsia="Times New Roman" w:hAnsi="Helvetica" w:cs="Helvetica"/>
            <w:sz w:val="26"/>
            <w:szCs w:val="26"/>
          </w:rPr>
          <w:t> Write a program in C to find the number of times (frequency) occurs a given number in an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proofErr w:type="gramStart"/>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array is : 2 3 4 4 4 4 5 5 5 6 7 7</w:t>
        </w:r>
        <w:r w:rsidRPr="00124492">
          <w:rPr>
            <w:rFonts w:ascii="Helvetica" w:eastAsia="Times New Roman" w:hAnsi="Helvetica" w:cs="Helvetica"/>
            <w:sz w:val="26"/>
            <w:szCs w:val="26"/>
          </w:rPr>
          <w:br/>
          <w:t>The number of times the number 4 occurs in the given array is: 4</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"https://www.w3resource.com/c-programming-exercises/array/c-array-exercise-53.php"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32" w:author="Unknown"/>
          <w:rFonts w:ascii="Helvetica" w:eastAsia="Times New Roman" w:hAnsi="Helvetica" w:cs="Helvetica"/>
          <w:sz w:val="26"/>
          <w:szCs w:val="26"/>
        </w:rPr>
      </w:pPr>
      <w:ins w:id="333" w:author="Unknown">
        <w:r w:rsidRPr="00124492">
          <w:rPr>
            <w:rFonts w:ascii="Helvetica" w:eastAsia="Times New Roman" w:hAnsi="Helvetica" w:cs="Helvetica"/>
            <w:b/>
            <w:bCs/>
            <w:sz w:val="26"/>
            <w:szCs w:val="26"/>
          </w:rPr>
          <w:t>54.</w:t>
        </w:r>
        <w:r w:rsidRPr="00124492">
          <w:rPr>
            <w:rFonts w:ascii="Helvetica" w:eastAsia="Times New Roman" w:hAnsi="Helvetica" w:cs="Helvetica"/>
            <w:sz w:val="26"/>
            <w:szCs w:val="26"/>
          </w:rPr>
          <w:t> Write a program in C to sort an array of 0s, 1s and 2s.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proofErr w:type="gramStart"/>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array is : 0 1 2 2 1 0 0 2 0 1 1 0</w:t>
        </w:r>
        <w:r w:rsidRPr="00124492">
          <w:rPr>
            <w:rFonts w:ascii="Helvetica" w:eastAsia="Times New Roman" w:hAnsi="Helvetica" w:cs="Helvetica"/>
            <w:sz w:val="26"/>
            <w:szCs w:val="26"/>
          </w:rPr>
          <w:br/>
          <w:t xml:space="preserve">After </w:t>
        </w:r>
        <w:proofErr w:type="spellStart"/>
        <w:r w:rsidRPr="00124492">
          <w:rPr>
            <w:rFonts w:ascii="Helvetica" w:eastAsia="Times New Roman" w:hAnsi="Helvetica" w:cs="Helvetica"/>
            <w:sz w:val="26"/>
            <w:szCs w:val="26"/>
          </w:rPr>
          <w:t>sortig</w:t>
        </w:r>
        <w:proofErr w:type="spellEnd"/>
        <w:r w:rsidRPr="00124492">
          <w:rPr>
            <w:rFonts w:ascii="Helvetica" w:eastAsia="Times New Roman" w:hAnsi="Helvetica" w:cs="Helvetica"/>
            <w:sz w:val="26"/>
            <w:szCs w:val="26"/>
          </w:rPr>
          <w:t xml:space="preserve"> the elements in the array are:</w:t>
        </w:r>
        <w:r w:rsidRPr="00124492">
          <w:rPr>
            <w:rFonts w:ascii="Helvetica" w:eastAsia="Times New Roman" w:hAnsi="Helvetica" w:cs="Helvetica"/>
            <w:sz w:val="26"/>
            <w:szCs w:val="26"/>
          </w:rPr>
          <w:br/>
          <w:t>0 0 0 0 0 1 1 1 1 2 2 2</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"https://www.w3resource.com/c-programming-exercises/array/c-array-exercise-54.php"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34" w:author="Unknown"/>
          <w:rFonts w:ascii="Helvetica" w:eastAsia="Times New Roman" w:hAnsi="Helvetica" w:cs="Helvetica"/>
          <w:sz w:val="26"/>
          <w:szCs w:val="26"/>
        </w:rPr>
      </w:pPr>
      <w:ins w:id="335" w:author="Unknown">
        <w:r w:rsidRPr="00124492">
          <w:rPr>
            <w:rFonts w:ascii="Helvetica" w:eastAsia="Times New Roman" w:hAnsi="Helvetica" w:cs="Helvetica"/>
            <w:b/>
            <w:bCs/>
            <w:sz w:val="26"/>
            <w:szCs w:val="26"/>
          </w:rPr>
          <w:t>55.</w:t>
        </w:r>
        <w:r w:rsidRPr="00124492">
          <w:rPr>
            <w:rFonts w:ascii="Helvetica" w:eastAsia="Times New Roman" w:hAnsi="Helvetica" w:cs="Helvetica"/>
            <w:sz w:val="26"/>
            <w:szCs w:val="26"/>
          </w:rPr>
          <w:t> Write a program in C to check whether an array is subset of another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proofErr w:type="gramStart"/>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first array is : 4 8 7 11 6 9 5 0 2</w:t>
        </w:r>
        <w:r w:rsidRPr="00124492">
          <w:rPr>
            <w:rFonts w:ascii="Helvetica" w:eastAsia="Times New Roman" w:hAnsi="Helvetica" w:cs="Helvetica"/>
            <w:sz w:val="26"/>
            <w:szCs w:val="26"/>
          </w:rPr>
          <w:br/>
          <w:t>The given second array is : 5 4 2 0 6</w:t>
        </w:r>
        <w:r w:rsidRPr="00124492">
          <w:rPr>
            <w:rFonts w:ascii="Helvetica" w:eastAsia="Times New Roman" w:hAnsi="Helvetica" w:cs="Helvetica"/>
            <w:sz w:val="26"/>
            <w:szCs w:val="26"/>
          </w:rPr>
          <w:br/>
          <w:t>The second array is the subset of first array.</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"https://www.w3resource.com/c-programming-exercises/array/c-array-exercise-55.php"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36" w:author="Unknown"/>
          <w:rFonts w:ascii="Helvetica" w:eastAsia="Times New Roman" w:hAnsi="Helvetica" w:cs="Helvetica"/>
          <w:sz w:val="26"/>
          <w:szCs w:val="26"/>
        </w:rPr>
      </w:pPr>
      <w:ins w:id="337" w:author="Unknown">
        <w:r w:rsidRPr="00124492">
          <w:rPr>
            <w:rFonts w:ascii="Helvetica" w:eastAsia="Times New Roman" w:hAnsi="Helvetica" w:cs="Helvetica"/>
            <w:b/>
            <w:bCs/>
            <w:sz w:val="26"/>
            <w:szCs w:val="26"/>
          </w:rPr>
          <w:t>56.</w:t>
        </w:r>
        <w:r w:rsidRPr="00124492">
          <w:rPr>
            <w:rFonts w:ascii="Helvetica" w:eastAsia="Times New Roman" w:hAnsi="Helvetica" w:cs="Helvetica"/>
            <w:sz w:val="26"/>
            <w:szCs w:val="26"/>
          </w:rPr>
          <w:t> Write a program in C to return the minimum number of jumps to reach the end of the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proofErr w:type="gramStart"/>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array is : 1 3 5 8 9 2 6 7 6 8 9 1 1 1</w:t>
        </w:r>
        <w:r w:rsidRPr="00124492">
          <w:rPr>
            <w:rFonts w:ascii="Helvetica" w:eastAsia="Times New Roman" w:hAnsi="Helvetica" w:cs="Helvetica"/>
            <w:sz w:val="26"/>
            <w:szCs w:val="26"/>
          </w:rPr>
          <w:br/>
          <w:t>The minimum of number of jumps is required to reach the end is: 3</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"https://www.w3resource.com/c-programming-exercises/array/c-array-exercise-56.php"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38" w:author="Unknown"/>
          <w:rFonts w:ascii="Helvetica" w:eastAsia="Times New Roman" w:hAnsi="Helvetica" w:cs="Helvetica"/>
          <w:sz w:val="26"/>
          <w:szCs w:val="26"/>
        </w:rPr>
      </w:pPr>
      <w:ins w:id="339" w:author="Unknown">
        <w:r w:rsidRPr="00124492">
          <w:rPr>
            <w:rFonts w:ascii="Helvetica" w:eastAsia="Times New Roman" w:hAnsi="Helvetica" w:cs="Helvetica"/>
            <w:b/>
            <w:bCs/>
            <w:sz w:val="26"/>
            <w:szCs w:val="26"/>
          </w:rPr>
          <w:t>57.</w:t>
        </w:r>
        <w:r w:rsidRPr="00124492">
          <w:rPr>
            <w:rFonts w:ascii="Helvetica" w:eastAsia="Times New Roman" w:hAnsi="Helvetica" w:cs="Helvetica"/>
            <w:sz w:val="26"/>
            <w:szCs w:val="26"/>
          </w:rPr>
          <w:t> Write a program in C to find minimum element in a sorted and rotated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proofErr w:type="gramStart"/>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array is : 3 4 5 6 7 9 2</w:t>
        </w:r>
        <w:r w:rsidRPr="00124492">
          <w:rPr>
            <w:rFonts w:ascii="Helvetica" w:eastAsia="Times New Roman" w:hAnsi="Helvetica" w:cs="Helvetica"/>
            <w:sz w:val="26"/>
            <w:szCs w:val="26"/>
          </w:rPr>
          <w:br/>
        </w:r>
        <w:r w:rsidRPr="00124492">
          <w:rPr>
            <w:rFonts w:ascii="Helvetica" w:eastAsia="Times New Roman" w:hAnsi="Helvetica" w:cs="Helvetica"/>
            <w:sz w:val="26"/>
            <w:szCs w:val="26"/>
          </w:rPr>
          <w:lastRenderedPageBreak/>
          <w:t>The minimum element in the above array is: 2</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"https://www.w3resource.com/c-programming-exercises/array/c-array-exercise-57.php"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40" w:author="Unknown"/>
          <w:rFonts w:ascii="Helvetica" w:eastAsia="Times New Roman" w:hAnsi="Helvetica" w:cs="Helvetica"/>
          <w:sz w:val="26"/>
          <w:szCs w:val="26"/>
        </w:rPr>
      </w:pPr>
      <w:ins w:id="341" w:author="Unknown">
        <w:r w:rsidRPr="00124492">
          <w:rPr>
            <w:rFonts w:ascii="Helvetica" w:eastAsia="Times New Roman" w:hAnsi="Helvetica" w:cs="Helvetica"/>
            <w:b/>
            <w:bCs/>
            <w:sz w:val="26"/>
            <w:szCs w:val="26"/>
          </w:rPr>
          <w:t>58.</w:t>
        </w:r>
        <w:r w:rsidRPr="00124492">
          <w:rPr>
            <w:rFonts w:ascii="Helvetica" w:eastAsia="Times New Roman" w:hAnsi="Helvetica" w:cs="Helvetica"/>
            <w:sz w:val="26"/>
            <w:szCs w:val="26"/>
          </w:rPr>
          <w:t> Write a program in C to move all zeroes to the end of a given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proofErr w:type="gramStart"/>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array is : 2 5 7 0 4 0 7 -5 8 0</w:t>
        </w:r>
        <w:r w:rsidRPr="00124492">
          <w:rPr>
            <w:rFonts w:ascii="Helvetica" w:eastAsia="Times New Roman" w:hAnsi="Helvetica" w:cs="Helvetica"/>
            <w:sz w:val="26"/>
            <w:szCs w:val="26"/>
          </w:rPr>
          <w:br/>
          <w:t>The new array is:</w:t>
        </w:r>
        <w:r w:rsidRPr="00124492">
          <w:rPr>
            <w:rFonts w:ascii="Helvetica" w:eastAsia="Times New Roman" w:hAnsi="Helvetica" w:cs="Helvetica"/>
            <w:sz w:val="26"/>
            <w:szCs w:val="26"/>
          </w:rPr>
          <w:br/>
          <w:t>2 5 7 8 4 -5 7 0 0 0</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"https://www.w3resource.com/c-programming-exercises/array/c-array-exercise-58.php"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42" w:author="Unknown"/>
          <w:rFonts w:ascii="Helvetica" w:eastAsia="Times New Roman" w:hAnsi="Helvetica" w:cs="Helvetica"/>
          <w:sz w:val="26"/>
          <w:szCs w:val="26"/>
        </w:rPr>
      </w:pPr>
      <w:ins w:id="343" w:author="Unknown">
        <w:r w:rsidRPr="00124492">
          <w:rPr>
            <w:rFonts w:ascii="Helvetica" w:eastAsia="Times New Roman" w:hAnsi="Helvetica" w:cs="Helvetica"/>
            <w:b/>
            <w:bCs/>
            <w:sz w:val="26"/>
            <w:szCs w:val="26"/>
          </w:rPr>
          <w:t>59.</w:t>
        </w:r>
        <w:r w:rsidRPr="00124492">
          <w:rPr>
            <w:rFonts w:ascii="Helvetica" w:eastAsia="Times New Roman" w:hAnsi="Helvetica" w:cs="Helvetica"/>
            <w:sz w:val="26"/>
            <w:szCs w:val="26"/>
          </w:rPr>
          <w:t> Write a program in C to return the counting sort on an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proofErr w:type="gramStart"/>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array is : 4 14 8 0 2 5 2 1 0 17 9 0 5</w:t>
        </w:r>
        <w:r w:rsidRPr="00124492">
          <w:rPr>
            <w:rFonts w:ascii="Helvetica" w:eastAsia="Times New Roman" w:hAnsi="Helvetica" w:cs="Helvetica"/>
            <w:sz w:val="26"/>
            <w:szCs w:val="26"/>
          </w:rPr>
          <w:br/>
          <w:t>After sorting the elements in the array are: 0 0 0 1 2 2 4 5 5 8 9 14 17</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"https://www.w3resource.com/c-programming-exercises/array/c-array-exercise-59.php"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44" w:author="Unknown"/>
          <w:rFonts w:ascii="Helvetica" w:eastAsia="Times New Roman" w:hAnsi="Helvetica" w:cs="Helvetica"/>
          <w:sz w:val="26"/>
          <w:szCs w:val="26"/>
        </w:rPr>
      </w:pPr>
      <w:ins w:id="345" w:author="Unknown">
        <w:r w:rsidRPr="00124492">
          <w:rPr>
            <w:rFonts w:ascii="Helvetica" w:eastAsia="Times New Roman" w:hAnsi="Helvetica" w:cs="Helvetica"/>
            <w:b/>
            <w:bCs/>
            <w:sz w:val="26"/>
            <w:szCs w:val="26"/>
          </w:rPr>
          <w:t>60.</w:t>
        </w:r>
        <w:r w:rsidRPr="00124492">
          <w:rPr>
            <w:rFonts w:ascii="Helvetica" w:eastAsia="Times New Roman" w:hAnsi="Helvetica" w:cs="Helvetica"/>
            <w:sz w:val="26"/>
            <w:szCs w:val="26"/>
          </w:rPr>
          <w:t> Write a program in C to find the row with maximum number of 1s.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proofErr w:type="gramStart"/>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2D array is :</w:t>
        </w:r>
        <w:r w:rsidRPr="00124492">
          <w:rPr>
            <w:rFonts w:ascii="Helvetica" w:eastAsia="Times New Roman" w:hAnsi="Helvetica" w:cs="Helvetica"/>
            <w:sz w:val="26"/>
            <w:szCs w:val="26"/>
          </w:rPr>
          <w:br/>
          <w:t>0 1 0 1 1</w:t>
        </w:r>
        <w:r w:rsidRPr="00124492">
          <w:rPr>
            <w:rFonts w:ascii="Helvetica" w:eastAsia="Times New Roman" w:hAnsi="Helvetica" w:cs="Helvetica"/>
            <w:sz w:val="26"/>
            <w:szCs w:val="26"/>
          </w:rPr>
          <w:br/>
          <w:t>1 1 1 1 1</w:t>
        </w:r>
        <w:r w:rsidRPr="00124492">
          <w:rPr>
            <w:rFonts w:ascii="Helvetica" w:eastAsia="Times New Roman" w:hAnsi="Helvetica" w:cs="Helvetica"/>
            <w:sz w:val="26"/>
            <w:szCs w:val="26"/>
          </w:rPr>
          <w:br/>
          <w:t>1 0 0 1 0</w:t>
        </w:r>
        <w:r w:rsidRPr="00124492">
          <w:rPr>
            <w:rFonts w:ascii="Helvetica" w:eastAsia="Times New Roman" w:hAnsi="Helvetica" w:cs="Helvetica"/>
            <w:sz w:val="26"/>
            <w:szCs w:val="26"/>
          </w:rPr>
          <w:br/>
          <w:t>0 0 0 0 0</w:t>
        </w:r>
        <w:r w:rsidRPr="00124492">
          <w:rPr>
            <w:rFonts w:ascii="Helvetica" w:eastAsia="Times New Roman" w:hAnsi="Helvetica" w:cs="Helvetica"/>
            <w:sz w:val="26"/>
            <w:szCs w:val="26"/>
          </w:rPr>
          <w:br/>
          <w:t>1 0 0 0 1</w:t>
        </w:r>
        <w:r w:rsidRPr="00124492">
          <w:rPr>
            <w:rFonts w:ascii="Helvetica" w:eastAsia="Times New Roman" w:hAnsi="Helvetica" w:cs="Helvetica"/>
            <w:sz w:val="26"/>
            <w:szCs w:val="26"/>
          </w:rPr>
          <w:br/>
          <w:t>The index of row with maximum 1s is: 1</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"https://www.w3resource.com/c-programming-exercises/array/c-array-exercise-60.php"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46" w:author="Unknown"/>
          <w:rFonts w:ascii="Helvetica" w:eastAsia="Times New Roman" w:hAnsi="Helvetica" w:cs="Helvetica"/>
          <w:sz w:val="26"/>
          <w:szCs w:val="26"/>
        </w:rPr>
      </w:pPr>
      <w:ins w:id="347" w:author="Unknown">
        <w:r w:rsidRPr="00124492">
          <w:rPr>
            <w:rFonts w:ascii="Helvetica" w:eastAsia="Times New Roman" w:hAnsi="Helvetica" w:cs="Helvetica"/>
            <w:b/>
            <w:bCs/>
            <w:sz w:val="26"/>
            <w:szCs w:val="26"/>
          </w:rPr>
          <w:t>61.</w:t>
        </w:r>
        <w:r w:rsidRPr="00124492">
          <w:rPr>
            <w:rFonts w:ascii="Helvetica" w:eastAsia="Times New Roman" w:hAnsi="Helvetica" w:cs="Helvetica"/>
            <w:sz w:val="26"/>
            <w:szCs w:val="26"/>
          </w:rPr>
          <w:t xml:space="preserve"> Write a program in C to find maximum product </w:t>
        </w:r>
        <w:proofErr w:type="spellStart"/>
        <w:r w:rsidRPr="00124492">
          <w:rPr>
            <w:rFonts w:ascii="Helvetica" w:eastAsia="Times New Roman" w:hAnsi="Helvetica" w:cs="Helvetica"/>
            <w:sz w:val="26"/>
            <w:szCs w:val="26"/>
          </w:rPr>
          <w:t>subarray</w:t>
        </w:r>
        <w:proofErr w:type="spellEnd"/>
        <w:r w:rsidRPr="00124492">
          <w:rPr>
            <w:rFonts w:ascii="Helvetica" w:eastAsia="Times New Roman" w:hAnsi="Helvetica" w:cs="Helvetica"/>
            <w:sz w:val="26"/>
            <w:szCs w:val="26"/>
          </w:rPr>
          <w:t xml:space="preserve"> in a given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proofErr w:type="gramStart"/>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array is : -4 9 -7 0 -15 6 2 -3</w:t>
        </w:r>
        <w:r w:rsidRPr="00124492">
          <w:rPr>
            <w:rFonts w:ascii="Helvetica" w:eastAsia="Times New Roman" w:hAnsi="Helvetica" w:cs="Helvetica"/>
            <w:sz w:val="26"/>
            <w:szCs w:val="26"/>
          </w:rPr>
          <w:br/>
          <w:t>The maximum product of a sub-array in the given array is: 540</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"https://www.w3resource.com/c-programming-exercises/array/c-array-exercise-61.php"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48" w:author="Unknown"/>
          <w:rFonts w:ascii="Helvetica" w:eastAsia="Times New Roman" w:hAnsi="Helvetica" w:cs="Helvetica"/>
          <w:sz w:val="26"/>
          <w:szCs w:val="26"/>
        </w:rPr>
      </w:pPr>
      <w:ins w:id="349" w:author="Unknown">
        <w:r w:rsidRPr="00124492">
          <w:rPr>
            <w:rFonts w:ascii="Helvetica" w:eastAsia="Times New Roman" w:hAnsi="Helvetica" w:cs="Helvetica"/>
            <w:b/>
            <w:bCs/>
            <w:sz w:val="26"/>
            <w:szCs w:val="26"/>
          </w:rPr>
          <w:lastRenderedPageBreak/>
          <w:t>62.</w:t>
        </w:r>
        <w:r w:rsidRPr="00124492">
          <w:rPr>
            <w:rFonts w:ascii="Helvetica" w:eastAsia="Times New Roman" w:hAnsi="Helvetica" w:cs="Helvetica"/>
            <w:sz w:val="26"/>
            <w:szCs w:val="26"/>
          </w:rPr>
          <w:t xml:space="preserve"> Write a program in C to find the largest </w:t>
        </w:r>
        <w:proofErr w:type="spellStart"/>
        <w:r w:rsidRPr="00124492">
          <w:rPr>
            <w:rFonts w:ascii="Helvetica" w:eastAsia="Times New Roman" w:hAnsi="Helvetica" w:cs="Helvetica"/>
            <w:sz w:val="26"/>
            <w:szCs w:val="26"/>
          </w:rPr>
          <w:t>subarray</w:t>
        </w:r>
        <w:proofErr w:type="spellEnd"/>
        <w:r w:rsidRPr="00124492">
          <w:rPr>
            <w:rFonts w:ascii="Helvetica" w:eastAsia="Times New Roman" w:hAnsi="Helvetica" w:cs="Helvetica"/>
            <w:sz w:val="26"/>
            <w:szCs w:val="26"/>
          </w:rPr>
          <w:t xml:space="preserve"> with equal number of 0s and 1s.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proofErr w:type="gramStart"/>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array is : 0 1 0 0 1 1 0 1 1 1</w:t>
        </w:r>
        <w:r w:rsidRPr="00124492">
          <w:rPr>
            <w:rFonts w:ascii="Helvetica" w:eastAsia="Times New Roman" w:hAnsi="Helvetica" w:cs="Helvetica"/>
            <w:sz w:val="26"/>
            <w:szCs w:val="26"/>
          </w:rPr>
          <w:br/>
        </w:r>
        <w:proofErr w:type="spellStart"/>
        <w:r w:rsidRPr="00124492">
          <w:rPr>
            <w:rFonts w:ascii="Helvetica" w:eastAsia="Times New Roman" w:hAnsi="Helvetica" w:cs="Helvetica"/>
            <w:sz w:val="26"/>
            <w:szCs w:val="26"/>
          </w:rPr>
          <w:t>Subarray</w:t>
        </w:r>
        <w:proofErr w:type="spellEnd"/>
        <w:r w:rsidRPr="00124492">
          <w:rPr>
            <w:rFonts w:ascii="Helvetica" w:eastAsia="Times New Roman" w:hAnsi="Helvetica" w:cs="Helvetica"/>
            <w:sz w:val="26"/>
            <w:szCs w:val="26"/>
          </w:rPr>
          <w:t xml:space="preserve"> found from the index 0 to 7</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"https://www.w3resource.com/c-programming-exercises/array/c-array-exercise-62.php"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50" w:author="Unknown"/>
          <w:rFonts w:ascii="Helvetica" w:eastAsia="Times New Roman" w:hAnsi="Helvetica" w:cs="Helvetica"/>
          <w:sz w:val="26"/>
          <w:szCs w:val="26"/>
        </w:rPr>
      </w:pPr>
      <w:ins w:id="351" w:author="Unknown">
        <w:r w:rsidRPr="00124492">
          <w:rPr>
            <w:rFonts w:ascii="Helvetica" w:eastAsia="Times New Roman" w:hAnsi="Helvetica" w:cs="Helvetica"/>
            <w:b/>
            <w:bCs/>
            <w:sz w:val="26"/>
            <w:szCs w:val="26"/>
          </w:rPr>
          <w:t>63.</w:t>
        </w:r>
        <w:r w:rsidRPr="00124492">
          <w:rPr>
            <w:rFonts w:ascii="Helvetica" w:eastAsia="Times New Roman" w:hAnsi="Helvetica" w:cs="Helvetica"/>
            <w:sz w:val="26"/>
            <w:szCs w:val="26"/>
          </w:rPr>
          <w:t> Write a program in C to replace every element with the greatest element on its right side.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proofErr w:type="gramStart"/>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array is : 7 5 8 9 6 8 5 7 4 6</w:t>
        </w:r>
        <w:r w:rsidRPr="00124492">
          <w:rPr>
            <w:rFonts w:ascii="Helvetica" w:eastAsia="Times New Roman" w:hAnsi="Helvetica" w:cs="Helvetica"/>
            <w:sz w:val="26"/>
            <w:szCs w:val="26"/>
          </w:rPr>
          <w:br/>
          <w:t>After replace the modified array is: 9 9 9 8 8 7 7 6 6 0</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"https://www.w3resource.com/c-programming-exercises/array/c-array-exercise-63.php"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52" w:author="Unknown"/>
          <w:rFonts w:ascii="Helvetica" w:eastAsia="Times New Roman" w:hAnsi="Helvetica" w:cs="Helvetica"/>
          <w:sz w:val="26"/>
          <w:szCs w:val="26"/>
        </w:rPr>
      </w:pPr>
      <w:ins w:id="353" w:author="Unknown">
        <w:r w:rsidRPr="00124492">
          <w:rPr>
            <w:rFonts w:ascii="Helvetica" w:eastAsia="Times New Roman" w:hAnsi="Helvetica" w:cs="Helvetica"/>
            <w:b/>
            <w:bCs/>
            <w:sz w:val="26"/>
            <w:szCs w:val="26"/>
          </w:rPr>
          <w:t>64.</w:t>
        </w:r>
        <w:r w:rsidRPr="00124492">
          <w:rPr>
            <w:rFonts w:ascii="Helvetica" w:eastAsia="Times New Roman" w:hAnsi="Helvetica" w:cs="Helvetica"/>
            <w:sz w:val="26"/>
            <w:szCs w:val="26"/>
          </w:rPr>
          <w:t> Write a program in C to find the median of two sorted arrays of same size.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proofErr w:type="gramStart"/>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array - 1 is : 1 5 13 24 35</w:t>
        </w:r>
        <w:r w:rsidRPr="00124492">
          <w:rPr>
            <w:rFonts w:ascii="Helvetica" w:eastAsia="Times New Roman" w:hAnsi="Helvetica" w:cs="Helvetica"/>
            <w:sz w:val="26"/>
            <w:szCs w:val="26"/>
          </w:rPr>
          <w:br/>
          <w:t>The given array - 2 is : 3 8 15 17 32</w:t>
        </w:r>
        <w:r w:rsidRPr="00124492">
          <w:rPr>
            <w:rFonts w:ascii="Helvetica" w:eastAsia="Times New Roman" w:hAnsi="Helvetica" w:cs="Helvetica"/>
            <w:sz w:val="26"/>
            <w:szCs w:val="26"/>
          </w:rPr>
          <w:br/>
          <w:t>The Median of the 2 sorted arrays is: 14</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"https://www.w3resource.com/c-programming-exercises/array/c-array-exercise-64.php"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54" w:author="Unknown"/>
          <w:rFonts w:ascii="Helvetica" w:eastAsia="Times New Roman" w:hAnsi="Helvetica" w:cs="Helvetica"/>
          <w:sz w:val="26"/>
          <w:szCs w:val="26"/>
        </w:rPr>
      </w:pPr>
      <w:ins w:id="355" w:author="Unknown">
        <w:r w:rsidRPr="00124492">
          <w:rPr>
            <w:rFonts w:ascii="Helvetica" w:eastAsia="Times New Roman" w:hAnsi="Helvetica" w:cs="Helvetica"/>
            <w:b/>
            <w:bCs/>
            <w:sz w:val="26"/>
            <w:szCs w:val="26"/>
          </w:rPr>
          <w:t>65.</w:t>
        </w:r>
        <w:r w:rsidRPr="00124492">
          <w:rPr>
            <w:rFonts w:ascii="Helvetica" w:eastAsia="Times New Roman" w:hAnsi="Helvetica" w:cs="Helvetica"/>
            <w:sz w:val="26"/>
            <w:szCs w:val="26"/>
          </w:rPr>
          <w:t xml:space="preserve"> Write a program in C to find the product of an array such that product is equal to the product of all the elements of </w:t>
        </w:r>
        <w:proofErr w:type="spellStart"/>
        <w:proofErr w:type="gramStart"/>
        <w:r w:rsidRPr="00124492">
          <w:rPr>
            <w:rFonts w:ascii="Helvetica" w:eastAsia="Times New Roman" w:hAnsi="Helvetica" w:cs="Helvetica"/>
            <w:sz w:val="26"/>
            <w:szCs w:val="26"/>
          </w:rPr>
          <w:t>arr</w:t>
        </w:r>
        <w:proofErr w:type="spellEnd"/>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t xml:space="preserve">] except </w:t>
        </w:r>
        <w:proofErr w:type="spellStart"/>
        <w:r w:rsidRPr="00124492">
          <w:rPr>
            <w:rFonts w:ascii="Helvetica" w:eastAsia="Times New Roman" w:hAnsi="Helvetica" w:cs="Helvetica"/>
            <w:sz w:val="26"/>
            <w:szCs w:val="26"/>
          </w:rPr>
          <w:t>arr</w:t>
        </w:r>
        <w:proofErr w:type="spellEnd"/>
        <w:r w:rsidRPr="00124492">
          <w:rPr>
            <w:rFonts w:ascii="Helvetica" w:eastAsia="Times New Roman" w:hAnsi="Helvetica" w:cs="Helvetica"/>
            <w:sz w:val="26"/>
            <w:szCs w:val="26"/>
          </w:rPr>
          <w:t>[i].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proofErr w:type="gramStart"/>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array is : 1 2 3 4 5 6</w:t>
        </w:r>
        <w:r w:rsidRPr="00124492">
          <w:rPr>
            <w:rFonts w:ascii="Helvetica" w:eastAsia="Times New Roman" w:hAnsi="Helvetica" w:cs="Helvetica"/>
            <w:sz w:val="26"/>
            <w:szCs w:val="26"/>
          </w:rPr>
          <w:br/>
          <w:t>The product array is: 720 360 240 180 144 120</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"https://www.w3resource.com/c-programming-exercises/array/c-array-exercise-65.php"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56" w:author="Unknown"/>
          <w:rFonts w:ascii="Helvetica" w:eastAsia="Times New Roman" w:hAnsi="Helvetica" w:cs="Helvetica"/>
          <w:sz w:val="26"/>
          <w:szCs w:val="26"/>
        </w:rPr>
      </w:pPr>
      <w:ins w:id="357" w:author="Unknown">
        <w:r w:rsidRPr="00124492">
          <w:rPr>
            <w:rFonts w:ascii="Helvetica" w:eastAsia="Times New Roman" w:hAnsi="Helvetica" w:cs="Helvetica"/>
            <w:b/>
            <w:bCs/>
            <w:sz w:val="26"/>
            <w:szCs w:val="26"/>
          </w:rPr>
          <w:t>66.</w:t>
        </w:r>
        <w:r w:rsidRPr="00124492">
          <w:rPr>
            <w:rFonts w:ascii="Helvetica" w:eastAsia="Times New Roman" w:hAnsi="Helvetica" w:cs="Helvetica"/>
            <w:sz w:val="26"/>
            <w:szCs w:val="26"/>
          </w:rPr>
          <w:t> Write a program in C to count the number of inversion in a given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proofErr w:type="gramStart"/>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array is : 1 9 6 4 5</w:t>
        </w:r>
        <w:r w:rsidRPr="00124492">
          <w:rPr>
            <w:rFonts w:ascii="Helvetica" w:eastAsia="Times New Roman" w:hAnsi="Helvetica" w:cs="Helvetica"/>
            <w:sz w:val="26"/>
            <w:szCs w:val="26"/>
          </w:rPr>
          <w:br/>
          <w:t>The inversions are: (9, 6) (9, 4) (9, 5) (6, 4) (6, 5)</w:t>
        </w:r>
        <w:r w:rsidRPr="00124492">
          <w:rPr>
            <w:rFonts w:ascii="Helvetica" w:eastAsia="Times New Roman" w:hAnsi="Helvetica" w:cs="Helvetica"/>
            <w:sz w:val="26"/>
            <w:szCs w:val="26"/>
          </w:rPr>
          <w:br/>
          <w:t>The number of inversion can be formed from the array is: 5</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"https://www.w3resource.com/c-programming-exercises/array/c-array-exercise-66.php"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58" w:author="Unknown"/>
          <w:rFonts w:ascii="Helvetica" w:eastAsia="Times New Roman" w:hAnsi="Helvetica" w:cs="Helvetica"/>
          <w:sz w:val="26"/>
          <w:szCs w:val="26"/>
        </w:rPr>
      </w:pPr>
      <w:ins w:id="359" w:author="Unknown">
        <w:r w:rsidRPr="00124492">
          <w:rPr>
            <w:rFonts w:ascii="Helvetica" w:eastAsia="Times New Roman" w:hAnsi="Helvetica" w:cs="Helvetica"/>
            <w:b/>
            <w:bCs/>
            <w:sz w:val="26"/>
            <w:szCs w:val="26"/>
          </w:rPr>
          <w:lastRenderedPageBreak/>
          <w:t>67.</w:t>
        </w:r>
        <w:r w:rsidRPr="00124492">
          <w:rPr>
            <w:rFonts w:ascii="Helvetica" w:eastAsia="Times New Roman" w:hAnsi="Helvetica" w:cs="Helvetica"/>
            <w:sz w:val="26"/>
            <w:szCs w:val="26"/>
          </w:rPr>
          <w:t> Write a program in C to search an element in a row wise and column wise sorted matrix.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proofErr w:type="gramStart"/>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array in matrix form is :</w:t>
        </w:r>
        <w:r w:rsidRPr="00124492">
          <w:rPr>
            <w:rFonts w:ascii="Helvetica" w:eastAsia="Times New Roman" w:hAnsi="Helvetica" w:cs="Helvetica"/>
            <w:sz w:val="26"/>
            <w:szCs w:val="26"/>
          </w:rPr>
          <w:br/>
          <w:t>15 23 31 39</w:t>
        </w:r>
        <w:r w:rsidRPr="00124492">
          <w:rPr>
            <w:rFonts w:ascii="Helvetica" w:eastAsia="Times New Roman" w:hAnsi="Helvetica" w:cs="Helvetica"/>
            <w:sz w:val="26"/>
            <w:szCs w:val="26"/>
          </w:rPr>
          <w:br/>
          <w:t>18 26 36 43</w:t>
        </w:r>
        <w:r w:rsidRPr="00124492">
          <w:rPr>
            <w:rFonts w:ascii="Helvetica" w:eastAsia="Times New Roman" w:hAnsi="Helvetica" w:cs="Helvetica"/>
            <w:sz w:val="26"/>
            <w:szCs w:val="26"/>
          </w:rPr>
          <w:br/>
          <w:t>25 28 37 48</w:t>
        </w:r>
        <w:r w:rsidRPr="00124492">
          <w:rPr>
            <w:rFonts w:ascii="Helvetica" w:eastAsia="Times New Roman" w:hAnsi="Helvetica" w:cs="Helvetica"/>
            <w:sz w:val="26"/>
            <w:szCs w:val="26"/>
          </w:rPr>
          <w:br/>
          <w:t>30 34 39 50</w:t>
        </w:r>
        <w:r w:rsidRPr="00124492">
          <w:rPr>
            <w:rFonts w:ascii="Helvetica" w:eastAsia="Times New Roman" w:hAnsi="Helvetica" w:cs="Helvetica"/>
            <w:sz w:val="26"/>
            <w:szCs w:val="26"/>
          </w:rPr>
          <w:br/>
          <w:t>The given value for searching is: 37</w:t>
        </w:r>
        <w:r w:rsidRPr="00124492">
          <w:rPr>
            <w:rFonts w:ascii="Helvetica" w:eastAsia="Times New Roman" w:hAnsi="Helvetica" w:cs="Helvetica"/>
            <w:sz w:val="26"/>
            <w:szCs w:val="26"/>
          </w:rPr>
          <w:br/>
          <w:t>The element Found at the position in the matrix is: 2, 2</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"https://www.w3resource.com/c-programming-exercises/array/c-array-exercise-67.php"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60" w:author="Unknown"/>
          <w:rFonts w:ascii="Helvetica" w:eastAsia="Times New Roman" w:hAnsi="Helvetica" w:cs="Helvetica"/>
          <w:sz w:val="26"/>
          <w:szCs w:val="26"/>
        </w:rPr>
      </w:pPr>
      <w:ins w:id="361" w:author="Unknown">
        <w:r w:rsidRPr="00124492">
          <w:rPr>
            <w:rFonts w:ascii="Helvetica" w:eastAsia="Times New Roman" w:hAnsi="Helvetica" w:cs="Helvetica"/>
            <w:b/>
            <w:bCs/>
            <w:sz w:val="26"/>
            <w:szCs w:val="26"/>
          </w:rPr>
          <w:t>68.</w:t>
        </w:r>
        <w:r w:rsidRPr="00124492">
          <w:rPr>
            <w:rFonts w:ascii="Helvetica" w:eastAsia="Times New Roman" w:hAnsi="Helvetica" w:cs="Helvetica"/>
            <w:sz w:val="26"/>
            <w:szCs w:val="26"/>
          </w:rPr>
          <w:t> Write a program in C to return maximum sum such that no two elements are adjacent.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proofErr w:type="gramStart"/>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proofErr w:type="gramEnd"/>
        <w:r w:rsidRPr="00124492">
          <w:rPr>
            <w:rFonts w:ascii="Helvetica" w:eastAsia="Times New Roman" w:hAnsi="Helvetica" w:cs="Helvetica"/>
            <w:sz w:val="26"/>
            <w:szCs w:val="26"/>
          </w:rPr>
          <w:br/>
          <w:t>The given array is : 1 3 5 9 7 10 1 10 100</w:t>
        </w:r>
        <w:r w:rsidRPr="00124492">
          <w:rPr>
            <w:rFonts w:ascii="Helvetica" w:eastAsia="Times New Roman" w:hAnsi="Helvetica" w:cs="Helvetica"/>
            <w:sz w:val="26"/>
            <w:szCs w:val="26"/>
          </w:rPr>
          <w:br/>
          <w:t>The maximum sum from the array such that no two elements are adjacent is: 122</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"https://www.w3resource.com/c-programming-exercises/array/c-array-exercise-68.php"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62" w:author="Unknown"/>
          <w:rFonts w:ascii="Helvetica" w:eastAsia="Times New Roman" w:hAnsi="Helvetica" w:cs="Helvetica"/>
          <w:sz w:val="26"/>
          <w:szCs w:val="26"/>
        </w:rPr>
      </w:pPr>
      <w:ins w:id="363" w:author="Unknown">
        <w:r w:rsidRPr="00124492">
          <w:rPr>
            <w:rFonts w:ascii="Helvetica" w:eastAsia="Times New Roman" w:hAnsi="Helvetica" w:cs="Helvetica"/>
            <w:b/>
            <w:bCs/>
            <w:sz w:val="26"/>
            <w:szCs w:val="26"/>
          </w:rPr>
          <w:t>69.</w:t>
        </w:r>
        <w:r w:rsidRPr="00124492">
          <w:rPr>
            <w:rFonts w:ascii="Helvetica" w:eastAsia="Times New Roman" w:hAnsi="Helvetica" w:cs="Helvetica"/>
            <w:sz w:val="26"/>
            <w:szCs w:val="26"/>
          </w:rPr>
          <w:t> Write a program in C to find out the maximum difference between any two elements such that larger element appears after the smaller number.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 :</w:t>
        </w:r>
        <w:r w:rsidRPr="00124492">
          <w:rPr>
            <w:rFonts w:ascii="Helvetica" w:eastAsia="Times New Roman" w:hAnsi="Helvetica" w:cs="Helvetica"/>
            <w:sz w:val="26"/>
            <w:szCs w:val="26"/>
          </w:rPr>
          <w:br/>
          <w:t>The given array is : 7 9 5 6 13 2</w:t>
        </w:r>
        <w:r w:rsidRPr="00124492">
          <w:rPr>
            <w:rFonts w:ascii="Helvetica" w:eastAsia="Times New Roman" w:hAnsi="Helvetica" w:cs="Helvetica"/>
            <w:sz w:val="26"/>
            <w:szCs w:val="26"/>
          </w:rPr>
          <w:br/>
          <w:t>The elements which provide maximum difference is: 5, 13</w:t>
        </w:r>
        <w:r w:rsidRPr="00124492">
          <w:rPr>
            <w:rFonts w:ascii="Helvetica" w:eastAsia="Times New Roman" w:hAnsi="Helvetica" w:cs="Helvetica"/>
            <w:sz w:val="26"/>
            <w:szCs w:val="26"/>
          </w:rPr>
          <w:br/>
          <w:t>The Maximum difference between two elements in the array is: 8</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"https://www.w3resource.com/c-programming-exercises/array/c-array-exercise-69.php"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64" w:author="Unknown"/>
          <w:rFonts w:ascii="Helvetica" w:eastAsia="Times New Roman" w:hAnsi="Helvetica" w:cs="Helvetica"/>
          <w:sz w:val="26"/>
          <w:szCs w:val="26"/>
        </w:rPr>
      </w:pPr>
      <w:ins w:id="365" w:author="Unknown">
        <w:r w:rsidRPr="00124492">
          <w:rPr>
            <w:rFonts w:ascii="Helvetica" w:eastAsia="Times New Roman" w:hAnsi="Helvetica" w:cs="Helvetica"/>
            <w:b/>
            <w:bCs/>
            <w:sz w:val="26"/>
            <w:szCs w:val="26"/>
          </w:rPr>
          <w:t>70.</w:t>
        </w:r>
        <w:r w:rsidRPr="00124492">
          <w:rPr>
            <w:rFonts w:ascii="Helvetica" w:eastAsia="Times New Roman" w:hAnsi="Helvetica" w:cs="Helvetica"/>
            <w:sz w:val="26"/>
            <w:szCs w:val="26"/>
          </w:rPr>
          <w:t xml:space="preserve"> Write a program in C to find two numbers that </w:t>
        </w:r>
        <w:proofErr w:type="gramStart"/>
        <w:r w:rsidRPr="00124492">
          <w:rPr>
            <w:rFonts w:ascii="Helvetica" w:eastAsia="Times New Roman" w:hAnsi="Helvetica" w:cs="Helvetica"/>
            <w:sz w:val="26"/>
            <w:szCs w:val="26"/>
          </w:rPr>
          <w:t>occur</w:t>
        </w:r>
        <w:proofErr w:type="gramEnd"/>
        <w:r w:rsidRPr="00124492">
          <w:rPr>
            <w:rFonts w:ascii="Helvetica" w:eastAsia="Times New Roman" w:hAnsi="Helvetica" w:cs="Helvetica"/>
            <w:sz w:val="26"/>
            <w:szCs w:val="26"/>
          </w:rPr>
          <w:t xml:space="preserve"> odd number of times in an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given array is: 6 7 3 6 8 7 6 8 3 3</w:t>
        </w:r>
        <w:r w:rsidRPr="00124492">
          <w:rPr>
            <w:rFonts w:ascii="Helvetica" w:eastAsia="Times New Roman" w:hAnsi="Helvetica" w:cs="Helvetica"/>
            <w:sz w:val="26"/>
            <w:szCs w:val="26"/>
          </w:rPr>
          <w:br/>
          <w:t xml:space="preserve">The two numbers </w:t>
        </w:r>
        <w:proofErr w:type="spellStart"/>
        <w:r w:rsidRPr="00124492">
          <w:rPr>
            <w:rFonts w:ascii="Helvetica" w:eastAsia="Times New Roman" w:hAnsi="Helvetica" w:cs="Helvetica"/>
            <w:sz w:val="26"/>
            <w:szCs w:val="26"/>
          </w:rPr>
          <w:t>occuring</w:t>
        </w:r>
        <w:proofErr w:type="spellEnd"/>
        <w:r w:rsidRPr="00124492">
          <w:rPr>
            <w:rFonts w:ascii="Helvetica" w:eastAsia="Times New Roman" w:hAnsi="Helvetica" w:cs="Helvetica"/>
            <w:sz w:val="26"/>
            <w:szCs w:val="26"/>
          </w:rPr>
          <w:t xml:space="preserve"> odd number of times are: 3 &amp; 6</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"https://www.w3resource.com/c-programming-exercises/array/c-array-exercise-70.php"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66" w:author="Unknown"/>
          <w:rFonts w:ascii="Helvetica" w:eastAsia="Times New Roman" w:hAnsi="Helvetica" w:cs="Helvetica"/>
          <w:sz w:val="26"/>
          <w:szCs w:val="26"/>
        </w:rPr>
      </w:pPr>
      <w:ins w:id="367" w:author="Unknown">
        <w:r w:rsidRPr="00124492">
          <w:rPr>
            <w:rFonts w:ascii="Helvetica" w:eastAsia="Times New Roman" w:hAnsi="Helvetica" w:cs="Helvetica"/>
            <w:b/>
            <w:bCs/>
            <w:sz w:val="26"/>
            <w:szCs w:val="26"/>
          </w:rPr>
          <w:t>71.</w:t>
        </w:r>
        <w:r w:rsidRPr="00124492">
          <w:rPr>
            <w:rFonts w:ascii="Helvetica" w:eastAsia="Times New Roman" w:hAnsi="Helvetica" w:cs="Helvetica"/>
            <w:sz w:val="26"/>
            <w:szCs w:val="26"/>
          </w:rPr>
          <w:t> Write a program in C to find the median of two sorted arrays of different size.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lastRenderedPageBreak/>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given first array is : 90 240 300</w:t>
        </w:r>
        <w:r w:rsidRPr="00124492">
          <w:rPr>
            <w:rFonts w:ascii="Helvetica" w:eastAsia="Times New Roman" w:hAnsi="Helvetica" w:cs="Helvetica"/>
            <w:sz w:val="26"/>
            <w:szCs w:val="26"/>
          </w:rPr>
          <w:br/>
          <w:t>The given second array is : 10 13 14 20 25</w:t>
        </w:r>
        <w:r w:rsidRPr="00124492">
          <w:rPr>
            <w:rFonts w:ascii="Helvetica" w:eastAsia="Times New Roman" w:hAnsi="Helvetica" w:cs="Helvetica"/>
            <w:sz w:val="26"/>
            <w:szCs w:val="26"/>
          </w:rPr>
          <w:br/>
          <w:t>The median of two different size arrays are : 22.500000</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"https://www.w3resource.com/c-programming-exercises/array/c-array-exercise-71.php"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68" w:author="Unknown"/>
          <w:rFonts w:ascii="Helvetica" w:eastAsia="Times New Roman" w:hAnsi="Helvetica" w:cs="Helvetica"/>
          <w:sz w:val="26"/>
          <w:szCs w:val="26"/>
        </w:rPr>
      </w:pPr>
      <w:ins w:id="369" w:author="Unknown">
        <w:r w:rsidRPr="00124492">
          <w:rPr>
            <w:rFonts w:ascii="Helvetica" w:eastAsia="Times New Roman" w:hAnsi="Helvetica" w:cs="Helvetica"/>
            <w:b/>
            <w:bCs/>
            <w:sz w:val="26"/>
            <w:szCs w:val="26"/>
          </w:rPr>
          <w:t>72.</w:t>
        </w:r>
        <w:r w:rsidRPr="00124492">
          <w:rPr>
            <w:rFonts w:ascii="Helvetica" w:eastAsia="Times New Roman" w:hAnsi="Helvetica" w:cs="Helvetica"/>
            <w:sz w:val="26"/>
            <w:szCs w:val="26"/>
          </w:rPr>
          <w:t> Write a program in C to return only the unique rows from a given binary matrix.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given array is :</w:t>
        </w:r>
        <w:r w:rsidRPr="00124492">
          <w:rPr>
            <w:rFonts w:ascii="Helvetica" w:eastAsia="Times New Roman" w:hAnsi="Helvetica" w:cs="Helvetica"/>
            <w:sz w:val="26"/>
            <w:szCs w:val="26"/>
          </w:rPr>
          <w:br/>
          <w:t>0 1 0 0 1</w:t>
        </w:r>
        <w:r w:rsidRPr="00124492">
          <w:rPr>
            <w:rFonts w:ascii="Helvetica" w:eastAsia="Times New Roman" w:hAnsi="Helvetica" w:cs="Helvetica"/>
            <w:sz w:val="26"/>
            <w:szCs w:val="26"/>
          </w:rPr>
          <w:br/>
          <w:t>1 0 1 1 0</w:t>
        </w:r>
        <w:r w:rsidRPr="00124492">
          <w:rPr>
            <w:rFonts w:ascii="Helvetica" w:eastAsia="Times New Roman" w:hAnsi="Helvetica" w:cs="Helvetica"/>
            <w:sz w:val="26"/>
            <w:szCs w:val="26"/>
          </w:rPr>
          <w:br/>
          <w:t>0 1 0 0 1</w:t>
        </w:r>
        <w:r w:rsidRPr="00124492">
          <w:rPr>
            <w:rFonts w:ascii="Helvetica" w:eastAsia="Times New Roman" w:hAnsi="Helvetica" w:cs="Helvetica"/>
            <w:sz w:val="26"/>
            <w:szCs w:val="26"/>
          </w:rPr>
          <w:br/>
          <w:t>1 0 1 0 0</w:t>
        </w:r>
        <w:r w:rsidRPr="00124492">
          <w:rPr>
            <w:rFonts w:ascii="Helvetica" w:eastAsia="Times New Roman" w:hAnsi="Helvetica" w:cs="Helvetica"/>
            <w:sz w:val="26"/>
            <w:szCs w:val="26"/>
          </w:rPr>
          <w:br/>
          <w:t>The unique rows of the given array are :</w:t>
        </w:r>
        <w:r w:rsidRPr="00124492">
          <w:rPr>
            <w:rFonts w:ascii="Helvetica" w:eastAsia="Times New Roman" w:hAnsi="Helvetica" w:cs="Helvetica"/>
            <w:sz w:val="26"/>
            <w:szCs w:val="26"/>
          </w:rPr>
          <w:br/>
          <w:t>0 1 0 0 1</w:t>
        </w:r>
        <w:r w:rsidRPr="00124492">
          <w:rPr>
            <w:rFonts w:ascii="Helvetica" w:eastAsia="Times New Roman" w:hAnsi="Helvetica" w:cs="Helvetica"/>
            <w:sz w:val="26"/>
            <w:szCs w:val="26"/>
          </w:rPr>
          <w:br/>
          <w:t>1 0 1 1 0</w:t>
        </w:r>
        <w:r w:rsidRPr="00124492">
          <w:rPr>
            <w:rFonts w:ascii="Helvetica" w:eastAsia="Times New Roman" w:hAnsi="Helvetica" w:cs="Helvetica"/>
            <w:sz w:val="26"/>
            <w:szCs w:val="26"/>
          </w:rPr>
          <w:br/>
          <w:t>1 0 1 0 0</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"https://www.w3resource.com/c-programming-exercises/array/c-array-exercise-72.php"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70" w:author="Unknown"/>
          <w:rFonts w:ascii="Helvetica" w:eastAsia="Times New Roman" w:hAnsi="Helvetica" w:cs="Helvetica"/>
          <w:sz w:val="26"/>
          <w:szCs w:val="26"/>
        </w:rPr>
      </w:pPr>
      <w:ins w:id="371" w:author="Unknown">
        <w:r w:rsidRPr="00124492">
          <w:rPr>
            <w:rFonts w:ascii="Helvetica" w:eastAsia="Times New Roman" w:hAnsi="Helvetica" w:cs="Helvetica"/>
            <w:b/>
            <w:bCs/>
            <w:sz w:val="26"/>
            <w:szCs w:val="26"/>
          </w:rPr>
          <w:t>73.</w:t>
        </w:r>
        <w:r w:rsidRPr="00124492">
          <w:rPr>
            <w:rFonts w:ascii="Helvetica" w:eastAsia="Times New Roman" w:hAnsi="Helvetica" w:cs="Helvetica"/>
            <w:sz w:val="26"/>
            <w:szCs w:val="26"/>
          </w:rPr>
          <w:t> Write a program in C to print all unique elements of an unsorted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given array is : 1 5 8 5 7 3 2 4 1 6 2</w:t>
        </w:r>
        <w:r w:rsidRPr="00124492">
          <w:rPr>
            <w:rFonts w:ascii="Helvetica" w:eastAsia="Times New Roman" w:hAnsi="Helvetica" w:cs="Helvetica"/>
            <w:sz w:val="26"/>
            <w:szCs w:val="26"/>
          </w:rPr>
          <w:br/>
          <w:t>Unique Elements in the given array are:</w:t>
        </w:r>
        <w:r w:rsidRPr="00124492">
          <w:rPr>
            <w:rFonts w:ascii="Helvetica" w:eastAsia="Times New Roman" w:hAnsi="Helvetica" w:cs="Helvetica"/>
            <w:sz w:val="26"/>
            <w:szCs w:val="26"/>
          </w:rPr>
          <w:br/>
          <w:t>1 5 8 7 3 2 4 6</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"https://www.w3resource.com/c-programming-exercises/array/c-array-exercise-73.php"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72" w:author="Unknown"/>
          <w:rFonts w:ascii="Helvetica" w:eastAsia="Times New Roman" w:hAnsi="Helvetica" w:cs="Helvetica"/>
          <w:sz w:val="26"/>
          <w:szCs w:val="26"/>
        </w:rPr>
      </w:pPr>
      <w:ins w:id="373" w:author="Unknown">
        <w:r w:rsidRPr="00124492">
          <w:rPr>
            <w:rFonts w:ascii="Helvetica" w:eastAsia="Times New Roman" w:hAnsi="Helvetica" w:cs="Helvetica"/>
            <w:b/>
            <w:bCs/>
            <w:sz w:val="26"/>
            <w:szCs w:val="26"/>
          </w:rPr>
          <w:t>74.</w:t>
        </w:r>
        <w:r w:rsidRPr="00124492">
          <w:rPr>
            <w:rFonts w:ascii="Helvetica" w:eastAsia="Times New Roman" w:hAnsi="Helvetica" w:cs="Helvetica"/>
            <w:sz w:val="26"/>
            <w:szCs w:val="26"/>
          </w:rPr>
          <w:t> Write a program in C to find the sum of upper triangular elements of a matrix.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given array is :</w:t>
        </w:r>
        <w:r w:rsidRPr="00124492">
          <w:rPr>
            <w:rFonts w:ascii="Helvetica" w:eastAsia="Times New Roman" w:hAnsi="Helvetica" w:cs="Helvetica"/>
            <w:sz w:val="26"/>
            <w:szCs w:val="26"/>
          </w:rPr>
          <w:br/>
          <w:t>1 2 3</w:t>
        </w:r>
        <w:r w:rsidRPr="00124492">
          <w:rPr>
            <w:rFonts w:ascii="Helvetica" w:eastAsia="Times New Roman" w:hAnsi="Helvetica" w:cs="Helvetica"/>
            <w:sz w:val="26"/>
            <w:szCs w:val="26"/>
          </w:rPr>
          <w:br/>
          <w:t>4 5 6</w:t>
        </w:r>
        <w:r w:rsidRPr="00124492">
          <w:rPr>
            <w:rFonts w:ascii="Helvetica" w:eastAsia="Times New Roman" w:hAnsi="Helvetica" w:cs="Helvetica"/>
            <w:sz w:val="26"/>
            <w:szCs w:val="26"/>
          </w:rPr>
          <w:br/>
          <w:t>7 8 9</w:t>
        </w:r>
        <w:r w:rsidRPr="00124492">
          <w:rPr>
            <w:rFonts w:ascii="Helvetica" w:eastAsia="Times New Roman" w:hAnsi="Helvetica" w:cs="Helvetica"/>
            <w:sz w:val="26"/>
            <w:szCs w:val="26"/>
          </w:rPr>
          <w:br/>
          <w:t>The elements being summed of the upper triangular matrix are: 2 3 6</w:t>
        </w:r>
        <w:r w:rsidRPr="00124492">
          <w:rPr>
            <w:rFonts w:ascii="Helvetica" w:eastAsia="Times New Roman" w:hAnsi="Helvetica" w:cs="Helvetica"/>
            <w:sz w:val="26"/>
            <w:szCs w:val="26"/>
          </w:rPr>
          <w:br/>
        </w:r>
        <w:r w:rsidRPr="00124492">
          <w:rPr>
            <w:rFonts w:ascii="Helvetica" w:eastAsia="Times New Roman" w:hAnsi="Helvetica" w:cs="Helvetica"/>
            <w:sz w:val="26"/>
            <w:szCs w:val="26"/>
          </w:rPr>
          <w:lastRenderedPageBreak/>
          <w:t>The Sum of the upper triangular Matrix Elements are: 11</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"https://www.w3resource.com/c-programming-exercises/array/c-array-exercise-74.php"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74" w:author="Unknown"/>
          <w:rFonts w:ascii="Helvetica" w:eastAsia="Times New Roman" w:hAnsi="Helvetica" w:cs="Helvetica"/>
          <w:sz w:val="26"/>
          <w:szCs w:val="26"/>
        </w:rPr>
      </w:pPr>
      <w:ins w:id="375" w:author="Unknown">
        <w:r w:rsidRPr="00124492">
          <w:rPr>
            <w:rFonts w:ascii="Helvetica" w:eastAsia="Times New Roman" w:hAnsi="Helvetica" w:cs="Helvetica"/>
            <w:b/>
            <w:bCs/>
            <w:sz w:val="26"/>
            <w:szCs w:val="26"/>
          </w:rPr>
          <w:t>75.</w:t>
        </w:r>
        <w:r w:rsidRPr="00124492">
          <w:rPr>
            <w:rFonts w:ascii="Helvetica" w:eastAsia="Times New Roman" w:hAnsi="Helvetica" w:cs="Helvetica"/>
            <w:sz w:val="26"/>
            <w:szCs w:val="26"/>
          </w:rPr>
          <w:t> Write a program in C to find the sum of lower triangular elements of a matrix.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given array is :</w:t>
        </w:r>
        <w:r w:rsidRPr="00124492">
          <w:rPr>
            <w:rFonts w:ascii="Helvetica" w:eastAsia="Times New Roman" w:hAnsi="Helvetica" w:cs="Helvetica"/>
            <w:sz w:val="26"/>
            <w:szCs w:val="26"/>
          </w:rPr>
          <w:br/>
          <w:t>1 2 3</w:t>
        </w:r>
        <w:r w:rsidRPr="00124492">
          <w:rPr>
            <w:rFonts w:ascii="Helvetica" w:eastAsia="Times New Roman" w:hAnsi="Helvetica" w:cs="Helvetica"/>
            <w:sz w:val="26"/>
            <w:szCs w:val="26"/>
          </w:rPr>
          <w:br/>
          <w:t>4 5 6</w:t>
        </w:r>
        <w:r w:rsidRPr="00124492">
          <w:rPr>
            <w:rFonts w:ascii="Helvetica" w:eastAsia="Times New Roman" w:hAnsi="Helvetica" w:cs="Helvetica"/>
            <w:sz w:val="26"/>
            <w:szCs w:val="26"/>
          </w:rPr>
          <w:br/>
          <w:t>7 8 9</w:t>
        </w:r>
        <w:r w:rsidRPr="00124492">
          <w:rPr>
            <w:rFonts w:ascii="Helvetica" w:eastAsia="Times New Roman" w:hAnsi="Helvetica" w:cs="Helvetica"/>
            <w:sz w:val="26"/>
            <w:szCs w:val="26"/>
          </w:rPr>
          <w:br/>
          <w:t>The elements being summed of the lower triangular matrix are: 4 7 8</w:t>
        </w:r>
        <w:r w:rsidRPr="00124492">
          <w:rPr>
            <w:rFonts w:ascii="Helvetica" w:eastAsia="Times New Roman" w:hAnsi="Helvetica" w:cs="Helvetica"/>
            <w:sz w:val="26"/>
            <w:szCs w:val="26"/>
          </w:rPr>
          <w:br/>
          <w:t>The Sum of the lower triangular Matrix Elements are: 19</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"https://www.w3resource.com/c-programming-exercises/array/c-array-exercise-75.php"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76" w:author="Unknown"/>
          <w:rFonts w:ascii="Helvetica" w:eastAsia="Times New Roman" w:hAnsi="Helvetica" w:cs="Helvetica"/>
          <w:sz w:val="26"/>
          <w:szCs w:val="26"/>
        </w:rPr>
      </w:pPr>
      <w:ins w:id="377" w:author="Unknown">
        <w:r w:rsidRPr="00124492">
          <w:rPr>
            <w:rFonts w:ascii="Helvetica" w:eastAsia="Times New Roman" w:hAnsi="Helvetica" w:cs="Helvetica"/>
            <w:b/>
            <w:bCs/>
            <w:sz w:val="26"/>
            <w:szCs w:val="26"/>
          </w:rPr>
          <w:t>76.</w:t>
        </w:r>
        <w:r w:rsidRPr="00124492">
          <w:rPr>
            <w:rFonts w:ascii="Helvetica" w:eastAsia="Times New Roman" w:hAnsi="Helvetica" w:cs="Helvetica"/>
            <w:sz w:val="26"/>
            <w:szCs w:val="26"/>
          </w:rPr>
          <w:t> Write a program in C to find largest number possible from the set of given numbers.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given numbers are :</w:t>
        </w:r>
        <w:r w:rsidRPr="00124492">
          <w:rPr>
            <w:rFonts w:ascii="Helvetica" w:eastAsia="Times New Roman" w:hAnsi="Helvetica" w:cs="Helvetica"/>
            <w:sz w:val="26"/>
            <w:szCs w:val="26"/>
          </w:rPr>
          <w:br/>
          <w:t>15 628 971 9 2143 12</w:t>
        </w:r>
        <w:r w:rsidRPr="00124492">
          <w:rPr>
            <w:rFonts w:ascii="Helvetica" w:eastAsia="Times New Roman" w:hAnsi="Helvetica" w:cs="Helvetica"/>
            <w:sz w:val="26"/>
            <w:szCs w:val="26"/>
          </w:rPr>
          <w:br/>
          <w:t>The largest possible number by the given numbers are: 997162821431512</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"https://www.w3resource.com/c-programming-exercises/array/c-array-exercise-76.php"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78" w:author="Unknown"/>
          <w:rFonts w:ascii="Helvetica" w:eastAsia="Times New Roman" w:hAnsi="Helvetica" w:cs="Helvetica"/>
          <w:sz w:val="26"/>
          <w:szCs w:val="26"/>
        </w:rPr>
      </w:pPr>
      <w:ins w:id="379" w:author="Unknown">
        <w:r w:rsidRPr="00124492">
          <w:rPr>
            <w:rFonts w:ascii="Helvetica" w:eastAsia="Times New Roman" w:hAnsi="Helvetica" w:cs="Helvetica"/>
            <w:b/>
            <w:bCs/>
            <w:sz w:val="26"/>
            <w:szCs w:val="26"/>
          </w:rPr>
          <w:t>77.</w:t>
        </w:r>
        <w:r w:rsidRPr="00124492">
          <w:rPr>
            <w:rFonts w:ascii="Helvetica" w:eastAsia="Times New Roman" w:hAnsi="Helvetica" w:cs="Helvetica"/>
            <w:sz w:val="26"/>
            <w:szCs w:val="26"/>
          </w:rPr>
          <w:t> Write a program in C to generate a random permutation of array elements.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given array is:</w:t>
        </w:r>
        <w:r w:rsidRPr="00124492">
          <w:rPr>
            <w:rFonts w:ascii="Helvetica" w:eastAsia="Times New Roman" w:hAnsi="Helvetica" w:cs="Helvetica"/>
            <w:sz w:val="26"/>
            <w:szCs w:val="26"/>
          </w:rPr>
          <w:br/>
          <w:t>1 2 3 4 5 6 7 8</w:t>
        </w:r>
        <w:r w:rsidRPr="00124492">
          <w:rPr>
            <w:rFonts w:ascii="Helvetica" w:eastAsia="Times New Roman" w:hAnsi="Helvetica" w:cs="Helvetica"/>
            <w:sz w:val="26"/>
            <w:szCs w:val="26"/>
          </w:rPr>
          <w:br/>
          <w:t>The shuffled elements in the array are:</w:t>
        </w:r>
        <w:r w:rsidRPr="00124492">
          <w:rPr>
            <w:rFonts w:ascii="Helvetica" w:eastAsia="Times New Roman" w:hAnsi="Helvetica" w:cs="Helvetica"/>
            <w:sz w:val="26"/>
            <w:szCs w:val="26"/>
          </w:rPr>
          <w:br/>
          <w:t>2 8 7 3 4 5 1 6</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"https://www.w3resource.com/c-programming-exercises/array/c-array-exercise-77.php"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80" w:author="Unknown"/>
          <w:rFonts w:ascii="Helvetica" w:eastAsia="Times New Roman" w:hAnsi="Helvetica" w:cs="Helvetica"/>
          <w:sz w:val="26"/>
          <w:szCs w:val="26"/>
        </w:rPr>
      </w:pPr>
      <w:ins w:id="381" w:author="Unknown">
        <w:r w:rsidRPr="00124492">
          <w:rPr>
            <w:rFonts w:ascii="Helvetica" w:eastAsia="Times New Roman" w:hAnsi="Helvetica" w:cs="Helvetica"/>
            <w:b/>
            <w:bCs/>
            <w:sz w:val="26"/>
            <w:szCs w:val="26"/>
          </w:rPr>
          <w:t>78.</w:t>
        </w:r>
        <w:r w:rsidRPr="00124492">
          <w:rPr>
            <w:rFonts w:ascii="Helvetica" w:eastAsia="Times New Roman" w:hAnsi="Helvetica" w:cs="Helvetica"/>
            <w:sz w:val="26"/>
            <w:szCs w:val="26"/>
          </w:rPr>
          <w:t> Write a program in C to find four array elements whose sum is equal to given number.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given array is:</w:t>
        </w:r>
        <w:r w:rsidRPr="00124492">
          <w:rPr>
            <w:rFonts w:ascii="Helvetica" w:eastAsia="Times New Roman" w:hAnsi="Helvetica" w:cs="Helvetica"/>
            <w:sz w:val="26"/>
            <w:szCs w:val="26"/>
          </w:rPr>
          <w:br/>
          <w:t>3 7 1 9 15 14 6 2 5 7</w:t>
        </w:r>
        <w:r w:rsidRPr="00124492">
          <w:rPr>
            <w:rFonts w:ascii="Helvetica" w:eastAsia="Times New Roman" w:hAnsi="Helvetica" w:cs="Helvetica"/>
            <w:sz w:val="26"/>
            <w:szCs w:val="26"/>
          </w:rPr>
          <w:br/>
          <w:t>The elements are:</w:t>
        </w:r>
        <w:r w:rsidRPr="00124492">
          <w:rPr>
            <w:rFonts w:ascii="Helvetica" w:eastAsia="Times New Roman" w:hAnsi="Helvetica" w:cs="Helvetica"/>
            <w:sz w:val="26"/>
            <w:szCs w:val="26"/>
          </w:rPr>
          <w:br/>
        </w:r>
        <w:r w:rsidRPr="00124492">
          <w:rPr>
            <w:rFonts w:ascii="Helvetica" w:eastAsia="Times New Roman" w:hAnsi="Helvetica" w:cs="Helvetica"/>
            <w:sz w:val="26"/>
            <w:szCs w:val="26"/>
          </w:rPr>
          <w:lastRenderedPageBreak/>
          <w:t>3, 15, 14, 5</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"https://www.w3resource.com/c-programming-exercises/array/c-array-exercise-78.php"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82" w:author="Unknown"/>
          <w:rFonts w:ascii="Helvetica" w:eastAsia="Times New Roman" w:hAnsi="Helvetica" w:cs="Helvetica"/>
          <w:sz w:val="26"/>
          <w:szCs w:val="26"/>
        </w:rPr>
      </w:pPr>
      <w:ins w:id="383" w:author="Unknown">
        <w:r w:rsidRPr="00124492">
          <w:rPr>
            <w:rFonts w:ascii="Helvetica" w:eastAsia="Times New Roman" w:hAnsi="Helvetica" w:cs="Helvetica"/>
            <w:b/>
            <w:bCs/>
            <w:sz w:val="26"/>
            <w:szCs w:val="26"/>
          </w:rPr>
          <w:t>79.</w:t>
        </w:r>
        <w:r w:rsidRPr="00124492">
          <w:rPr>
            <w:rFonts w:ascii="Helvetica" w:eastAsia="Times New Roman" w:hAnsi="Helvetica" w:cs="Helvetica"/>
            <w:sz w:val="26"/>
            <w:szCs w:val="26"/>
          </w:rPr>
          <w:t> Write a program in C to sort n numbers in range from 0 to n^2.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given array is: 37 62 52 7 48 3 15 61</w:t>
        </w:r>
        <w:r w:rsidRPr="00124492">
          <w:rPr>
            <w:rFonts w:ascii="Helvetica" w:eastAsia="Times New Roman" w:hAnsi="Helvetica" w:cs="Helvetica"/>
            <w:sz w:val="26"/>
            <w:szCs w:val="26"/>
          </w:rPr>
          <w:br/>
          <w:t>Sorted array is: 3 7 15 37 48 52 61 62</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"https://www.w3resource.com/c-programming-exercises/array/c-array-exercise-79.php"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84" w:author="Unknown"/>
          <w:rFonts w:ascii="Helvetica" w:eastAsia="Times New Roman" w:hAnsi="Helvetica" w:cs="Helvetica"/>
          <w:sz w:val="26"/>
          <w:szCs w:val="26"/>
        </w:rPr>
      </w:pPr>
      <w:ins w:id="385" w:author="Unknown">
        <w:r w:rsidRPr="00124492">
          <w:rPr>
            <w:rFonts w:ascii="Helvetica" w:eastAsia="Times New Roman" w:hAnsi="Helvetica" w:cs="Helvetica"/>
            <w:b/>
            <w:bCs/>
            <w:sz w:val="26"/>
            <w:szCs w:val="26"/>
          </w:rPr>
          <w:t>80.</w:t>
        </w:r>
        <w:r w:rsidRPr="00124492">
          <w:rPr>
            <w:rFonts w:ascii="Helvetica" w:eastAsia="Times New Roman" w:hAnsi="Helvetica" w:cs="Helvetica"/>
            <w:sz w:val="26"/>
            <w:szCs w:val="26"/>
          </w:rPr>
          <w:t> Write a program in C to count all distinct pairs for a specific difference.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given array is:</w:t>
        </w:r>
        <w:r w:rsidRPr="00124492">
          <w:rPr>
            <w:rFonts w:ascii="Helvetica" w:eastAsia="Times New Roman" w:hAnsi="Helvetica" w:cs="Helvetica"/>
            <w:sz w:val="26"/>
            <w:szCs w:val="26"/>
          </w:rPr>
          <w:br/>
          <w:t>5 2 3 7 6 4 9 8</w:t>
        </w:r>
        <w:r w:rsidRPr="00124492">
          <w:rPr>
            <w:rFonts w:ascii="Helvetica" w:eastAsia="Times New Roman" w:hAnsi="Helvetica" w:cs="Helvetica"/>
            <w:sz w:val="26"/>
            <w:szCs w:val="26"/>
          </w:rPr>
          <w:br/>
          <w:t>The distinct pairs for difference 5 are: [7, 2] [8, 3] [9, 4]</w:t>
        </w:r>
        <w:r w:rsidRPr="00124492">
          <w:rPr>
            <w:rFonts w:ascii="Helvetica" w:eastAsia="Times New Roman" w:hAnsi="Helvetica" w:cs="Helvetica"/>
            <w:sz w:val="26"/>
            <w:szCs w:val="26"/>
          </w:rPr>
          <w:br/>
          <w:t>Number of distinct pairs for difference 5 are: 3</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"https://www.w3resource.com/c-programming-exercises/array/c-array-exercise-80.php"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86" w:author="Unknown"/>
          <w:rFonts w:ascii="Helvetica" w:eastAsia="Times New Roman" w:hAnsi="Helvetica" w:cs="Helvetica"/>
          <w:sz w:val="26"/>
          <w:szCs w:val="26"/>
        </w:rPr>
      </w:pPr>
      <w:ins w:id="387" w:author="Unknown">
        <w:r w:rsidRPr="00124492">
          <w:rPr>
            <w:rFonts w:ascii="Helvetica" w:eastAsia="Times New Roman" w:hAnsi="Helvetica" w:cs="Helvetica"/>
            <w:b/>
            <w:bCs/>
            <w:sz w:val="26"/>
            <w:szCs w:val="26"/>
          </w:rPr>
          <w:t>81.</w:t>
        </w:r>
        <w:r w:rsidRPr="00124492">
          <w:rPr>
            <w:rFonts w:ascii="Helvetica" w:eastAsia="Times New Roman" w:hAnsi="Helvetica" w:cs="Helvetica"/>
            <w:sz w:val="26"/>
            <w:szCs w:val="26"/>
          </w:rPr>
          <w:t> Write a program in C to find the maximum repeating number in a given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t>The array range is [0</w:t>
        </w:r>
        <w:proofErr w:type="gramStart"/>
        <w:r w:rsidRPr="00124492">
          <w:rPr>
            <w:rFonts w:ascii="Helvetica" w:eastAsia="Times New Roman" w:hAnsi="Helvetica" w:cs="Helvetica"/>
            <w:sz w:val="26"/>
            <w:szCs w:val="26"/>
          </w:rPr>
          <w:t>..n</w:t>
        </w:r>
        <w:proofErr w:type="gramEnd"/>
        <w:r w:rsidRPr="00124492">
          <w:rPr>
            <w:rFonts w:ascii="Helvetica" w:eastAsia="Times New Roman" w:hAnsi="Helvetica" w:cs="Helvetica"/>
            <w:sz w:val="26"/>
            <w:szCs w:val="26"/>
          </w:rPr>
          <w:t>-1] and the elements are in the range [0..k-1] and k&lt;=n..</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given array is:</w:t>
        </w:r>
        <w:r w:rsidRPr="00124492">
          <w:rPr>
            <w:rFonts w:ascii="Helvetica" w:eastAsia="Times New Roman" w:hAnsi="Helvetica" w:cs="Helvetica"/>
            <w:sz w:val="26"/>
            <w:szCs w:val="26"/>
          </w:rPr>
          <w:br/>
          <w:t>2 3 3 5 3 4 1 7 7 7 7</w:t>
        </w:r>
        <w:r w:rsidRPr="00124492">
          <w:rPr>
            <w:rFonts w:ascii="Helvetica" w:eastAsia="Times New Roman" w:hAnsi="Helvetica" w:cs="Helvetica"/>
            <w:sz w:val="26"/>
            <w:szCs w:val="26"/>
          </w:rPr>
          <w:br/>
          <w:t>The maximum repeating number is: 7</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"https://www.w3resource.com/c-programming-exercises/array/c-array-exercise-81.php"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88" w:author="Unknown"/>
          <w:rFonts w:ascii="Helvetica" w:eastAsia="Times New Roman" w:hAnsi="Helvetica" w:cs="Helvetica"/>
          <w:sz w:val="26"/>
          <w:szCs w:val="26"/>
        </w:rPr>
      </w:pPr>
      <w:ins w:id="389" w:author="Unknown">
        <w:r w:rsidRPr="00124492">
          <w:rPr>
            <w:rFonts w:ascii="Helvetica" w:eastAsia="Times New Roman" w:hAnsi="Helvetica" w:cs="Helvetica"/>
            <w:b/>
            <w:bCs/>
            <w:sz w:val="26"/>
            <w:szCs w:val="26"/>
          </w:rPr>
          <w:t>82.</w:t>
        </w:r>
        <w:r w:rsidRPr="00124492">
          <w:rPr>
            <w:rFonts w:ascii="Helvetica" w:eastAsia="Times New Roman" w:hAnsi="Helvetica" w:cs="Helvetica"/>
            <w:sz w:val="26"/>
            <w:szCs w:val="26"/>
          </w:rPr>
          <w:t> Write a program in C to print all possible combinations of r elements in a given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given array is:</w:t>
        </w:r>
        <w:r w:rsidRPr="00124492">
          <w:rPr>
            <w:rFonts w:ascii="Helvetica" w:eastAsia="Times New Roman" w:hAnsi="Helvetica" w:cs="Helvetica"/>
            <w:sz w:val="26"/>
            <w:szCs w:val="26"/>
          </w:rPr>
          <w:br/>
          <w:t>1 5 4 6 8 The combination from by the number of elements are: 4</w:t>
        </w:r>
        <w:r w:rsidRPr="00124492">
          <w:rPr>
            <w:rFonts w:ascii="Helvetica" w:eastAsia="Times New Roman" w:hAnsi="Helvetica" w:cs="Helvetica"/>
            <w:sz w:val="26"/>
            <w:szCs w:val="26"/>
          </w:rPr>
          <w:br/>
          <w:t>The combinations are:</w:t>
        </w:r>
        <w:r w:rsidRPr="00124492">
          <w:rPr>
            <w:rFonts w:ascii="Helvetica" w:eastAsia="Times New Roman" w:hAnsi="Helvetica" w:cs="Helvetica"/>
            <w:sz w:val="26"/>
            <w:szCs w:val="26"/>
          </w:rPr>
          <w:br/>
          <w:t>1 5 4 6</w:t>
        </w:r>
        <w:r w:rsidRPr="00124492">
          <w:rPr>
            <w:rFonts w:ascii="Helvetica" w:eastAsia="Times New Roman" w:hAnsi="Helvetica" w:cs="Helvetica"/>
            <w:sz w:val="26"/>
            <w:szCs w:val="26"/>
          </w:rPr>
          <w:br/>
          <w:t>1 5 4 8</w:t>
        </w:r>
        <w:r w:rsidRPr="00124492">
          <w:rPr>
            <w:rFonts w:ascii="Helvetica" w:eastAsia="Times New Roman" w:hAnsi="Helvetica" w:cs="Helvetica"/>
            <w:sz w:val="26"/>
            <w:szCs w:val="26"/>
          </w:rPr>
          <w:br/>
          <w:t>1 5 6 8</w:t>
        </w:r>
        <w:r w:rsidRPr="00124492">
          <w:rPr>
            <w:rFonts w:ascii="Helvetica" w:eastAsia="Times New Roman" w:hAnsi="Helvetica" w:cs="Helvetica"/>
            <w:sz w:val="26"/>
            <w:szCs w:val="26"/>
          </w:rPr>
          <w:br/>
        </w:r>
        <w:r w:rsidRPr="00124492">
          <w:rPr>
            <w:rFonts w:ascii="Helvetica" w:eastAsia="Times New Roman" w:hAnsi="Helvetica" w:cs="Helvetica"/>
            <w:sz w:val="26"/>
            <w:szCs w:val="26"/>
          </w:rPr>
          <w:lastRenderedPageBreak/>
          <w:t>1 4 6 8</w:t>
        </w:r>
        <w:r w:rsidRPr="00124492">
          <w:rPr>
            <w:rFonts w:ascii="Helvetica" w:eastAsia="Times New Roman" w:hAnsi="Helvetica" w:cs="Helvetica"/>
            <w:sz w:val="26"/>
            <w:szCs w:val="26"/>
          </w:rPr>
          <w:br/>
          <w:t>5 4 6 8</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"https://www.w3resource.com/c-programming-exercises/array/c-array-exercise-82.php"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90" w:author="Unknown"/>
          <w:rFonts w:ascii="Helvetica" w:eastAsia="Times New Roman" w:hAnsi="Helvetica" w:cs="Helvetica"/>
          <w:sz w:val="26"/>
          <w:szCs w:val="26"/>
        </w:rPr>
      </w:pPr>
      <w:ins w:id="391" w:author="Unknown">
        <w:r w:rsidRPr="00124492">
          <w:rPr>
            <w:rFonts w:ascii="Helvetica" w:eastAsia="Times New Roman" w:hAnsi="Helvetica" w:cs="Helvetica"/>
            <w:b/>
            <w:bCs/>
            <w:sz w:val="26"/>
            <w:szCs w:val="26"/>
          </w:rPr>
          <w:t>83.</w:t>
        </w:r>
        <w:r w:rsidRPr="00124492">
          <w:rPr>
            <w:rFonts w:ascii="Helvetica" w:eastAsia="Times New Roman" w:hAnsi="Helvetica" w:cs="Helvetica"/>
            <w:sz w:val="26"/>
            <w:szCs w:val="26"/>
          </w:rPr>
          <w:t> Write a program in C to find a pair with the given difference.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given array is:</w:t>
        </w:r>
        <w:r w:rsidRPr="00124492">
          <w:rPr>
            <w:rFonts w:ascii="Helvetica" w:eastAsia="Times New Roman" w:hAnsi="Helvetica" w:cs="Helvetica"/>
            <w:sz w:val="26"/>
            <w:szCs w:val="26"/>
          </w:rPr>
          <w:br/>
          <w:t>1 15 39 75 92</w:t>
        </w:r>
        <w:r w:rsidRPr="00124492">
          <w:rPr>
            <w:rFonts w:ascii="Helvetica" w:eastAsia="Times New Roman" w:hAnsi="Helvetica" w:cs="Helvetica"/>
            <w:sz w:val="26"/>
            <w:szCs w:val="26"/>
          </w:rPr>
          <w:br/>
          <w:t>The given difference is: 53</w:t>
        </w:r>
        <w:r w:rsidRPr="00124492">
          <w:rPr>
            <w:rFonts w:ascii="Helvetica" w:eastAsia="Times New Roman" w:hAnsi="Helvetica" w:cs="Helvetica"/>
            <w:sz w:val="26"/>
            <w:szCs w:val="26"/>
          </w:rPr>
          <w:br/>
          <w:t>The pair are: (39, 92)</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"https://www.w3resource.com/c-programming-exercises/array/c-array-exercise-83.php"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92" w:author="Unknown"/>
          <w:rFonts w:ascii="Helvetica" w:eastAsia="Times New Roman" w:hAnsi="Helvetica" w:cs="Helvetica"/>
          <w:sz w:val="26"/>
          <w:szCs w:val="26"/>
        </w:rPr>
      </w:pPr>
      <w:ins w:id="393" w:author="Unknown">
        <w:r w:rsidRPr="00124492">
          <w:rPr>
            <w:rFonts w:ascii="Helvetica" w:eastAsia="Times New Roman" w:hAnsi="Helvetica" w:cs="Helvetica"/>
            <w:b/>
            <w:bCs/>
            <w:sz w:val="26"/>
            <w:szCs w:val="26"/>
          </w:rPr>
          <w:t>84.</w:t>
        </w:r>
        <w:r w:rsidRPr="00124492">
          <w:rPr>
            <w:rFonts w:ascii="Helvetica" w:eastAsia="Times New Roman" w:hAnsi="Helvetica" w:cs="Helvetica"/>
            <w:sz w:val="26"/>
            <w:szCs w:val="26"/>
          </w:rPr>
          <w:t> Write a program in C to find the minimum distance between two numbers in a given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given array is:</w:t>
        </w:r>
        <w:r w:rsidRPr="00124492">
          <w:rPr>
            <w:rFonts w:ascii="Helvetica" w:eastAsia="Times New Roman" w:hAnsi="Helvetica" w:cs="Helvetica"/>
            <w:sz w:val="26"/>
            <w:szCs w:val="26"/>
          </w:rPr>
          <w:br/>
          <w:t>7 9 5 11 7 4 12 6 2 11</w:t>
        </w:r>
        <w:r w:rsidRPr="00124492">
          <w:rPr>
            <w:rFonts w:ascii="Helvetica" w:eastAsia="Times New Roman" w:hAnsi="Helvetica" w:cs="Helvetica"/>
            <w:sz w:val="26"/>
            <w:szCs w:val="26"/>
          </w:rPr>
          <w:br/>
          <w:t>The minimum distance between 7 and 11 is: 1</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"https://www.w3resource.com/c-programming-exercises/array/c-array-exercise-84.php"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94" w:author="Unknown"/>
          <w:rFonts w:ascii="Helvetica" w:eastAsia="Times New Roman" w:hAnsi="Helvetica" w:cs="Helvetica"/>
          <w:sz w:val="26"/>
          <w:szCs w:val="26"/>
        </w:rPr>
      </w:pPr>
      <w:ins w:id="395" w:author="Unknown">
        <w:r w:rsidRPr="00124492">
          <w:rPr>
            <w:rFonts w:ascii="Helvetica" w:eastAsia="Times New Roman" w:hAnsi="Helvetica" w:cs="Helvetica"/>
            <w:b/>
            <w:bCs/>
            <w:sz w:val="26"/>
            <w:szCs w:val="26"/>
          </w:rPr>
          <w:t>85.</w:t>
        </w:r>
        <w:r w:rsidRPr="00124492">
          <w:rPr>
            <w:rFonts w:ascii="Helvetica" w:eastAsia="Times New Roman" w:hAnsi="Helvetica" w:cs="Helvetica"/>
            <w:sz w:val="26"/>
            <w:szCs w:val="26"/>
          </w:rPr>
          <w:t xml:space="preserve"> Write a program in C to Count all possible paths from top left to bottom right of </w:t>
        </w:r>
        <w:proofErr w:type="gramStart"/>
        <w:r w:rsidRPr="00124492">
          <w:rPr>
            <w:rFonts w:ascii="Helvetica" w:eastAsia="Times New Roman" w:hAnsi="Helvetica" w:cs="Helvetica"/>
            <w:sz w:val="26"/>
            <w:szCs w:val="26"/>
          </w:rPr>
          <w:t>a</w:t>
        </w:r>
        <w:proofErr w:type="gramEnd"/>
        <w:r w:rsidRPr="00124492">
          <w:rPr>
            <w:rFonts w:ascii="Helvetica" w:eastAsia="Times New Roman" w:hAnsi="Helvetica" w:cs="Helvetica"/>
            <w:sz w:val="26"/>
            <w:szCs w:val="26"/>
          </w:rPr>
          <w:t xml:space="preserve"> m X n </w:t>
        </w:r>
        <w:proofErr w:type="spellStart"/>
        <w:r w:rsidRPr="00124492">
          <w:rPr>
            <w:rFonts w:ascii="Helvetica" w:eastAsia="Times New Roman" w:hAnsi="Helvetica" w:cs="Helvetica"/>
            <w:sz w:val="26"/>
            <w:szCs w:val="26"/>
          </w:rPr>
          <w:t>matrix.</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w:t>
        </w:r>
        <w:proofErr w:type="spellEnd"/>
        <w:r w:rsidRPr="00124492">
          <w:rPr>
            <w:rFonts w:ascii="Helvetica" w:eastAsia="Times New Roman" w:hAnsi="Helvetica" w:cs="Helvetica"/>
            <w:color w:val="448AFF"/>
            <w:sz w:val="26"/>
            <w:szCs w:val="26"/>
            <w:u w:val="single"/>
          </w:rPr>
          <w:t xml:space="preserve">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size of matrix is : 4 x 4</w:t>
        </w:r>
        <w:r w:rsidRPr="00124492">
          <w:rPr>
            <w:rFonts w:ascii="Helvetica" w:eastAsia="Times New Roman" w:hAnsi="Helvetica" w:cs="Helvetica"/>
            <w:sz w:val="26"/>
            <w:szCs w:val="26"/>
          </w:rPr>
          <w:br/>
          <w:t>The all possible paths from top left to bottom right is: 20</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"https://www.w3resource.com/c-programming-exercises/array/c-array-exercise-85.php"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96" w:author="Unknown"/>
          <w:rFonts w:ascii="Helvetica" w:eastAsia="Times New Roman" w:hAnsi="Helvetica" w:cs="Helvetica"/>
          <w:sz w:val="26"/>
          <w:szCs w:val="26"/>
        </w:rPr>
      </w:pPr>
      <w:ins w:id="397" w:author="Unknown">
        <w:r w:rsidRPr="00124492">
          <w:rPr>
            <w:rFonts w:ascii="Helvetica" w:eastAsia="Times New Roman" w:hAnsi="Helvetica" w:cs="Helvetica"/>
            <w:b/>
            <w:bCs/>
            <w:sz w:val="26"/>
            <w:szCs w:val="26"/>
          </w:rPr>
          <w:t>86.</w:t>
        </w:r>
        <w:r w:rsidRPr="00124492">
          <w:rPr>
            <w:rFonts w:ascii="Helvetica" w:eastAsia="Times New Roman" w:hAnsi="Helvetica" w:cs="Helvetica"/>
            <w:sz w:val="26"/>
            <w:szCs w:val="26"/>
          </w:rPr>
          <w:t xml:space="preserve"> Write a program in C </w:t>
        </w:r>
        <w:proofErr w:type="gramStart"/>
        <w:r w:rsidRPr="00124492">
          <w:rPr>
            <w:rFonts w:ascii="Helvetica" w:eastAsia="Times New Roman" w:hAnsi="Helvetica" w:cs="Helvetica"/>
            <w:sz w:val="26"/>
            <w:szCs w:val="26"/>
          </w:rPr>
          <w:t>find</w:t>
        </w:r>
        <w:proofErr w:type="gramEnd"/>
        <w:r w:rsidRPr="00124492">
          <w:rPr>
            <w:rFonts w:ascii="Helvetica" w:eastAsia="Times New Roman" w:hAnsi="Helvetica" w:cs="Helvetica"/>
            <w:sz w:val="26"/>
            <w:szCs w:val="26"/>
          </w:rPr>
          <w:t xml:space="preserve"> the equilibrium index of an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given array is:</w:t>
        </w:r>
        <w:r w:rsidRPr="00124492">
          <w:rPr>
            <w:rFonts w:ascii="Helvetica" w:eastAsia="Times New Roman" w:hAnsi="Helvetica" w:cs="Helvetica"/>
            <w:sz w:val="26"/>
            <w:szCs w:val="26"/>
          </w:rPr>
          <w:br/>
          <w:t>0 -4 7 -4 -2 6 -3 0</w:t>
        </w:r>
        <w:r w:rsidRPr="00124492">
          <w:rPr>
            <w:rFonts w:ascii="Helvetica" w:eastAsia="Times New Roman" w:hAnsi="Helvetica" w:cs="Helvetica"/>
            <w:sz w:val="26"/>
            <w:szCs w:val="26"/>
          </w:rPr>
          <w:br/>
          <w:t>The equilibrium index found at : 7 5 0</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"https://www.w3resource.com/c-programming-exercises/array/c-array-exercise-86.php"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398" w:author="Unknown"/>
          <w:rFonts w:ascii="Helvetica" w:eastAsia="Times New Roman" w:hAnsi="Helvetica" w:cs="Helvetica"/>
          <w:sz w:val="26"/>
          <w:szCs w:val="26"/>
        </w:rPr>
      </w:pPr>
      <w:ins w:id="399" w:author="Unknown">
        <w:r w:rsidRPr="00124492">
          <w:rPr>
            <w:rFonts w:ascii="Helvetica" w:eastAsia="Times New Roman" w:hAnsi="Helvetica" w:cs="Helvetica"/>
            <w:b/>
            <w:bCs/>
            <w:sz w:val="26"/>
            <w:szCs w:val="26"/>
          </w:rPr>
          <w:t>87.</w:t>
        </w:r>
        <w:r w:rsidRPr="00124492">
          <w:rPr>
            <w:rFonts w:ascii="Helvetica" w:eastAsia="Times New Roman" w:hAnsi="Helvetica" w:cs="Helvetica"/>
            <w:sz w:val="26"/>
            <w:szCs w:val="26"/>
          </w:rPr>
          <w:t> Write a program in C to find the maximum element in an array which is first increasing and then decreasing.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r>
        <w:r w:rsidRPr="00124492">
          <w:rPr>
            <w:rFonts w:ascii="Helvetica" w:eastAsia="Times New Roman" w:hAnsi="Helvetica" w:cs="Helvetica"/>
            <w:sz w:val="26"/>
            <w:szCs w:val="26"/>
          </w:rPr>
          <w:lastRenderedPageBreak/>
          <w:t>The given array is:</w:t>
        </w:r>
        <w:r w:rsidRPr="00124492">
          <w:rPr>
            <w:rFonts w:ascii="Helvetica" w:eastAsia="Times New Roman" w:hAnsi="Helvetica" w:cs="Helvetica"/>
            <w:sz w:val="26"/>
            <w:szCs w:val="26"/>
          </w:rPr>
          <w:br/>
          <w:t>2 7 12 25 4 57 27 44</w:t>
        </w:r>
        <w:r w:rsidRPr="00124492">
          <w:rPr>
            <w:rFonts w:ascii="Helvetica" w:eastAsia="Times New Roman" w:hAnsi="Helvetica" w:cs="Helvetica"/>
            <w:sz w:val="26"/>
            <w:szCs w:val="26"/>
          </w:rPr>
          <w:br/>
          <w:t>The maximum element which is increasing then decreasing is: 57</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"https://www.w3resource.com/c-programming-exercises/array/c-array-exercise-87.php"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400" w:author="Unknown"/>
          <w:rFonts w:ascii="Helvetica" w:eastAsia="Times New Roman" w:hAnsi="Helvetica" w:cs="Helvetica"/>
          <w:sz w:val="26"/>
          <w:szCs w:val="26"/>
        </w:rPr>
      </w:pPr>
      <w:ins w:id="401" w:author="Unknown">
        <w:r w:rsidRPr="00124492">
          <w:rPr>
            <w:rFonts w:ascii="Helvetica" w:eastAsia="Times New Roman" w:hAnsi="Helvetica" w:cs="Helvetica"/>
            <w:b/>
            <w:bCs/>
            <w:sz w:val="26"/>
            <w:szCs w:val="26"/>
          </w:rPr>
          <w:t>88.</w:t>
        </w:r>
        <w:r w:rsidRPr="00124492">
          <w:rPr>
            <w:rFonts w:ascii="Helvetica" w:eastAsia="Times New Roman" w:hAnsi="Helvetica" w:cs="Helvetica"/>
            <w:sz w:val="26"/>
            <w:szCs w:val="26"/>
          </w:rPr>
          <w:t xml:space="preserve"> Write a program in C to find the maximum n – m such that array[n] &gt; array[m] from a given </w:t>
        </w:r>
        <w:proofErr w:type="gramStart"/>
        <w:r w:rsidRPr="00124492">
          <w:rPr>
            <w:rFonts w:ascii="Helvetica" w:eastAsia="Times New Roman" w:hAnsi="Helvetica" w:cs="Helvetica"/>
            <w:sz w:val="26"/>
            <w:szCs w:val="26"/>
          </w:rPr>
          <w:t>array[</w:t>
        </w:r>
        <w:proofErr w:type="gramEnd"/>
        <w:r w:rsidRPr="00124492">
          <w:rPr>
            <w:rFonts w:ascii="Helvetica" w:eastAsia="Times New Roman" w:hAnsi="Helvetica" w:cs="Helvetica"/>
            <w:sz w:val="26"/>
            <w:szCs w:val="26"/>
          </w:rPr>
          <w:t>].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t xml:space="preserve">Given an array </w:t>
        </w:r>
        <w:proofErr w:type="spellStart"/>
        <w:r w:rsidRPr="00124492">
          <w:rPr>
            <w:rFonts w:ascii="Helvetica" w:eastAsia="Times New Roman" w:hAnsi="Helvetica" w:cs="Helvetica"/>
            <w:sz w:val="26"/>
            <w:szCs w:val="26"/>
          </w:rPr>
          <w:t>arr</w:t>
        </w:r>
        <w:proofErr w:type="spellEnd"/>
        <w:r w:rsidRPr="00124492">
          <w:rPr>
            <w:rFonts w:ascii="Helvetica" w:eastAsia="Times New Roman" w:hAnsi="Helvetica" w:cs="Helvetica"/>
            <w:sz w:val="26"/>
            <w:szCs w:val="26"/>
          </w:rPr>
          <w:t xml:space="preserve">[], find the maximum j – i such that </w:t>
        </w:r>
        <w:proofErr w:type="spellStart"/>
        <w:r w:rsidRPr="00124492">
          <w:rPr>
            <w:rFonts w:ascii="Helvetica" w:eastAsia="Times New Roman" w:hAnsi="Helvetica" w:cs="Helvetica"/>
            <w:sz w:val="26"/>
            <w:szCs w:val="26"/>
          </w:rPr>
          <w:t>arr</w:t>
        </w:r>
        <w:proofErr w:type="spellEnd"/>
        <w:r w:rsidRPr="00124492">
          <w:rPr>
            <w:rFonts w:ascii="Helvetica" w:eastAsia="Times New Roman" w:hAnsi="Helvetica" w:cs="Helvetica"/>
            <w:sz w:val="26"/>
            <w:szCs w:val="26"/>
          </w:rPr>
          <w:t xml:space="preserve">[j] &gt; </w:t>
        </w:r>
        <w:proofErr w:type="spellStart"/>
        <w:r w:rsidRPr="00124492">
          <w:rPr>
            <w:rFonts w:ascii="Helvetica" w:eastAsia="Times New Roman" w:hAnsi="Helvetica" w:cs="Helvetica"/>
            <w:sz w:val="26"/>
            <w:szCs w:val="26"/>
          </w:rPr>
          <w:t>arr</w:t>
        </w:r>
        <w:proofErr w:type="spellEnd"/>
        <w:r w:rsidRPr="00124492">
          <w:rPr>
            <w:rFonts w:ascii="Helvetica" w:eastAsia="Times New Roman" w:hAnsi="Helvetica" w:cs="Helvetica"/>
            <w:sz w:val="26"/>
            <w:szCs w:val="26"/>
          </w:rPr>
          <w:t>[i]</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r w:rsidRPr="00124492">
          <w:rPr>
            <w:rFonts w:ascii="Helvetica" w:eastAsia="Times New Roman" w:hAnsi="Helvetica" w:cs="Helvetica"/>
            <w:sz w:val="26"/>
            <w:szCs w:val="26"/>
          </w:rPr>
          <w:t>:</w:t>
        </w:r>
        <w:r w:rsidRPr="00124492">
          <w:rPr>
            <w:rFonts w:ascii="Helvetica" w:eastAsia="Times New Roman" w:hAnsi="Helvetica" w:cs="Helvetica"/>
            <w:sz w:val="26"/>
            <w:szCs w:val="26"/>
          </w:rPr>
          <w:br/>
          <w:t>The given array is:</w:t>
        </w:r>
        <w:r w:rsidRPr="00124492">
          <w:rPr>
            <w:rFonts w:ascii="Helvetica" w:eastAsia="Times New Roman" w:hAnsi="Helvetica" w:cs="Helvetica"/>
            <w:sz w:val="26"/>
            <w:szCs w:val="26"/>
          </w:rPr>
          <w:br/>
          <w:t>7 5 8 2 3 2 4 2 1 0</w:t>
        </w:r>
        <w:r w:rsidRPr="00124492">
          <w:rPr>
            <w:rFonts w:ascii="Helvetica" w:eastAsia="Times New Roman" w:hAnsi="Helvetica" w:cs="Helvetica"/>
            <w:sz w:val="26"/>
            <w:szCs w:val="26"/>
          </w:rPr>
          <w:br/>
          <w:t>m = 0, n = 2, arr1[m] = 7 arr1[n] = 8 difference = 2</w:t>
        </w:r>
        <w:r w:rsidRPr="00124492">
          <w:rPr>
            <w:rFonts w:ascii="Helvetica" w:eastAsia="Times New Roman" w:hAnsi="Helvetica" w:cs="Helvetica"/>
            <w:sz w:val="26"/>
            <w:szCs w:val="26"/>
          </w:rPr>
          <w:br/>
          <w:t>m = 3, n = 6, arr1[m] = 2 arr1[n] = 4 difference = 3</w:t>
        </w:r>
        <w:r w:rsidRPr="00124492">
          <w:rPr>
            <w:rFonts w:ascii="Helvetica" w:eastAsia="Times New Roman" w:hAnsi="Helvetica" w:cs="Helvetica"/>
            <w:sz w:val="26"/>
            <w:szCs w:val="26"/>
          </w:rPr>
          <w:br/>
          <w:t xml:space="preserve">The maximum </w:t>
        </w:r>
        <w:proofErr w:type="spellStart"/>
        <w:r w:rsidRPr="00124492">
          <w:rPr>
            <w:rFonts w:ascii="Helvetica" w:eastAsia="Times New Roman" w:hAnsi="Helvetica" w:cs="Helvetica"/>
            <w:sz w:val="26"/>
            <w:szCs w:val="26"/>
          </w:rPr>
          <w:t>differcences</w:t>
        </w:r>
        <w:proofErr w:type="spellEnd"/>
        <w:r w:rsidRPr="00124492">
          <w:rPr>
            <w:rFonts w:ascii="Helvetica" w:eastAsia="Times New Roman" w:hAnsi="Helvetica" w:cs="Helvetica"/>
            <w:sz w:val="26"/>
            <w:szCs w:val="26"/>
          </w:rPr>
          <w:t xml:space="preserve"> between two position of array index is: 3</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"https://www.w3resource.com/c-programming-exercises/array/c-array-exercise-88.php"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402" w:author="Unknown"/>
          <w:rFonts w:ascii="Helvetica" w:eastAsia="Times New Roman" w:hAnsi="Helvetica" w:cs="Helvetica"/>
          <w:sz w:val="26"/>
          <w:szCs w:val="26"/>
        </w:rPr>
      </w:pPr>
      <w:ins w:id="403" w:author="Unknown">
        <w:r w:rsidRPr="00124492">
          <w:rPr>
            <w:rFonts w:ascii="Helvetica" w:eastAsia="Times New Roman" w:hAnsi="Helvetica" w:cs="Helvetica"/>
            <w:b/>
            <w:bCs/>
            <w:sz w:val="26"/>
            <w:szCs w:val="26"/>
          </w:rPr>
          <w:t>89.</w:t>
        </w:r>
        <w:r w:rsidRPr="00124492">
          <w:rPr>
            <w:rFonts w:ascii="Helvetica" w:eastAsia="Times New Roman" w:hAnsi="Helvetica" w:cs="Helvetica"/>
            <w:sz w:val="26"/>
            <w:szCs w:val="26"/>
          </w:rPr>
          <w:t> Write a program in C to find maximum size square sub-matrix with all 1s.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given array in matrix form is :</w:t>
        </w:r>
        <w:r w:rsidRPr="00124492">
          <w:rPr>
            <w:rFonts w:ascii="Helvetica" w:eastAsia="Times New Roman" w:hAnsi="Helvetica" w:cs="Helvetica"/>
            <w:sz w:val="26"/>
            <w:szCs w:val="26"/>
          </w:rPr>
          <w:br/>
          <w:t>0 1 0 1 1</w:t>
        </w:r>
        <w:r w:rsidRPr="00124492">
          <w:rPr>
            <w:rFonts w:ascii="Helvetica" w:eastAsia="Times New Roman" w:hAnsi="Helvetica" w:cs="Helvetica"/>
            <w:sz w:val="26"/>
            <w:szCs w:val="26"/>
          </w:rPr>
          <w:br/>
          <w:t>1 1 1 1 0</w:t>
        </w:r>
        <w:r w:rsidRPr="00124492">
          <w:rPr>
            <w:rFonts w:ascii="Helvetica" w:eastAsia="Times New Roman" w:hAnsi="Helvetica" w:cs="Helvetica"/>
            <w:sz w:val="26"/>
            <w:szCs w:val="26"/>
          </w:rPr>
          <w:br/>
          <w:t>1 1 1 1 0</w:t>
        </w:r>
        <w:r w:rsidRPr="00124492">
          <w:rPr>
            <w:rFonts w:ascii="Helvetica" w:eastAsia="Times New Roman" w:hAnsi="Helvetica" w:cs="Helvetica"/>
            <w:sz w:val="26"/>
            <w:szCs w:val="26"/>
          </w:rPr>
          <w:br/>
          <w:t>1 1 1 1 0</w:t>
        </w:r>
        <w:r w:rsidRPr="00124492">
          <w:rPr>
            <w:rFonts w:ascii="Helvetica" w:eastAsia="Times New Roman" w:hAnsi="Helvetica" w:cs="Helvetica"/>
            <w:sz w:val="26"/>
            <w:szCs w:val="26"/>
          </w:rPr>
          <w:br/>
          <w:t>1 1 1 1 1</w:t>
        </w:r>
        <w:r w:rsidRPr="00124492">
          <w:rPr>
            <w:rFonts w:ascii="Helvetica" w:eastAsia="Times New Roman" w:hAnsi="Helvetica" w:cs="Helvetica"/>
            <w:sz w:val="26"/>
            <w:szCs w:val="26"/>
          </w:rPr>
          <w:br/>
          <w:t>0 1 0 1 0</w:t>
        </w:r>
        <w:r w:rsidRPr="00124492">
          <w:rPr>
            <w:rFonts w:ascii="Helvetica" w:eastAsia="Times New Roman" w:hAnsi="Helvetica" w:cs="Helvetica"/>
            <w:sz w:val="26"/>
            <w:szCs w:val="26"/>
          </w:rPr>
          <w:br/>
          <w:t>The maximum size sub-matrix is:</w:t>
        </w:r>
        <w:r w:rsidRPr="00124492">
          <w:rPr>
            <w:rFonts w:ascii="Helvetica" w:eastAsia="Times New Roman" w:hAnsi="Helvetica" w:cs="Helvetica"/>
            <w:sz w:val="26"/>
            <w:szCs w:val="26"/>
          </w:rPr>
          <w:br/>
          <w:t>1 1 1 1</w:t>
        </w:r>
        <w:r w:rsidRPr="00124492">
          <w:rPr>
            <w:rFonts w:ascii="Helvetica" w:eastAsia="Times New Roman" w:hAnsi="Helvetica" w:cs="Helvetica"/>
            <w:sz w:val="26"/>
            <w:szCs w:val="26"/>
          </w:rPr>
          <w:br/>
          <w:t>1 1 1 1</w:t>
        </w:r>
        <w:r w:rsidRPr="00124492">
          <w:rPr>
            <w:rFonts w:ascii="Helvetica" w:eastAsia="Times New Roman" w:hAnsi="Helvetica" w:cs="Helvetica"/>
            <w:sz w:val="26"/>
            <w:szCs w:val="26"/>
          </w:rPr>
          <w:br/>
          <w:t>1 1 1 1</w:t>
        </w:r>
        <w:r w:rsidRPr="00124492">
          <w:rPr>
            <w:rFonts w:ascii="Helvetica" w:eastAsia="Times New Roman" w:hAnsi="Helvetica" w:cs="Helvetica"/>
            <w:sz w:val="26"/>
            <w:szCs w:val="26"/>
          </w:rPr>
          <w:br/>
          <w:t>1 1 1 1</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"https://www.w3resource.com/c-programming-exercises/array/c-array-exercise-89.php"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404" w:author="Unknown"/>
          <w:rFonts w:ascii="Helvetica" w:eastAsia="Times New Roman" w:hAnsi="Helvetica" w:cs="Helvetica"/>
          <w:sz w:val="26"/>
          <w:szCs w:val="26"/>
        </w:rPr>
      </w:pPr>
      <w:ins w:id="405" w:author="Unknown">
        <w:r w:rsidRPr="00124492">
          <w:rPr>
            <w:rFonts w:ascii="Helvetica" w:eastAsia="Times New Roman" w:hAnsi="Helvetica" w:cs="Helvetica"/>
            <w:b/>
            <w:bCs/>
            <w:sz w:val="26"/>
            <w:szCs w:val="26"/>
          </w:rPr>
          <w:t>90.</w:t>
        </w:r>
        <w:r w:rsidRPr="00124492">
          <w:rPr>
            <w:rFonts w:ascii="Helvetica" w:eastAsia="Times New Roman" w:hAnsi="Helvetica" w:cs="Helvetica"/>
            <w:sz w:val="26"/>
            <w:szCs w:val="26"/>
          </w:rPr>
          <w:t xml:space="preserve"> Given an array of size n such that every element is in the range from 0 to n-1. Write a program in C to rearrange the given array so that </w:t>
        </w:r>
        <w:proofErr w:type="spellStart"/>
        <w:r w:rsidRPr="00124492">
          <w:rPr>
            <w:rFonts w:ascii="Helvetica" w:eastAsia="Times New Roman" w:hAnsi="Helvetica" w:cs="Helvetica"/>
            <w:sz w:val="26"/>
            <w:szCs w:val="26"/>
          </w:rPr>
          <w:t>arr</w:t>
        </w:r>
        <w:proofErr w:type="spellEnd"/>
        <w:r w:rsidRPr="00124492">
          <w:rPr>
            <w:rFonts w:ascii="Helvetica" w:eastAsia="Times New Roman" w:hAnsi="Helvetica" w:cs="Helvetica"/>
            <w:sz w:val="26"/>
            <w:szCs w:val="26"/>
          </w:rPr>
          <w:t xml:space="preserve">[i] becomes </w:t>
        </w:r>
        <w:proofErr w:type="spellStart"/>
        <w:proofErr w:type="gramStart"/>
        <w:r w:rsidRPr="00124492">
          <w:rPr>
            <w:rFonts w:ascii="Helvetica" w:eastAsia="Times New Roman" w:hAnsi="Helvetica" w:cs="Helvetica"/>
            <w:sz w:val="26"/>
            <w:szCs w:val="26"/>
          </w:rPr>
          <w:t>arr</w:t>
        </w:r>
        <w:proofErr w:type="spellEnd"/>
        <w:r w:rsidRPr="00124492">
          <w:rPr>
            <w:rFonts w:ascii="Helvetica" w:eastAsia="Times New Roman" w:hAnsi="Helvetica" w:cs="Helvetica"/>
            <w:sz w:val="26"/>
            <w:szCs w:val="26"/>
          </w:rPr>
          <w:t>[</w:t>
        </w:r>
        <w:proofErr w:type="spellStart"/>
        <w:proofErr w:type="gramEnd"/>
        <w:r w:rsidRPr="00124492">
          <w:rPr>
            <w:rFonts w:ascii="Helvetica" w:eastAsia="Times New Roman" w:hAnsi="Helvetica" w:cs="Helvetica"/>
            <w:sz w:val="26"/>
            <w:szCs w:val="26"/>
          </w:rPr>
          <w:t>arr</w:t>
        </w:r>
        <w:proofErr w:type="spellEnd"/>
        <w:r w:rsidRPr="00124492">
          <w:rPr>
            <w:rFonts w:ascii="Helvetica" w:eastAsia="Times New Roman" w:hAnsi="Helvetica" w:cs="Helvetica"/>
            <w:sz w:val="26"/>
            <w:szCs w:val="26"/>
          </w:rPr>
          <w:t>[i]].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r>
        <w:r w:rsidRPr="00124492">
          <w:rPr>
            <w:rFonts w:ascii="Helvetica" w:eastAsia="Times New Roman" w:hAnsi="Helvetica" w:cs="Helvetica"/>
            <w:sz w:val="26"/>
            <w:szCs w:val="26"/>
          </w:rPr>
          <w:lastRenderedPageBreak/>
          <w:t>The Original array is</w:t>
        </w:r>
        <w:r w:rsidRPr="00124492">
          <w:rPr>
            <w:rFonts w:ascii="Helvetica" w:eastAsia="Times New Roman" w:hAnsi="Helvetica" w:cs="Helvetica"/>
            <w:sz w:val="26"/>
            <w:szCs w:val="26"/>
          </w:rPr>
          <w:br/>
          <w:t>2 1 4 3 0 The modified array is:</w:t>
        </w:r>
        <w:r w:rsidRPr="00124492">
          <w:rPr>
            <w:rFonts w:ascii="Helvetica" w:eastAsia="Times New Roman" w:hAnsi="Helvetica" w:cs="Helvetica"/>
            <w:sz w:val="26"/>
            <w:szCs w:val="26"/>
          </w:rPr>
          <w:br/>
          <w:t>4 1 0 3 2</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"https://www.w3resource.com/c-programming-exercises/array/c-array-exercise-90.php"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406" w:author="Unknown"/>
          <w:rFonts w:ascii="Helvetica" w:eastAsia="Times New Roman" w:hAnsi="Helvetica" w:cs="Helvetica"/>
          <w:sz w:val="26"/>
          <w:szCs w:val="26"/>
        </w:rPr>
      </w:pPr>
      <w:ins w:id="407" w:author="Unknown">
        <w:r w:rsidRPr="00124492">
          <w:rPr>
            <w:rFonts w:ascii="Helvetica" w:eastAsia="Times New Roman" w:hAnsi="Helvetica" w:cs="Helvetica"/>
            <w:b/>
            <w:bCs/>
            <w:sz w:val="26"/>
            <w:szCs w:val="26"/>
          </w:rPr>
          <w:t>91</w:t>
        </w:r>
        <w:proofErr w:type="gramStart"/>
        <w:r w:rsidRPr="00124492">
          <w:rPr>
            <w:rFonts w:ascii="Helvetica" w:eastAsia="Times New Roman" w:hAnsi="Helvetica" w:cs="Helvetica"/>
            <w:b/>
            <w:bCs/>
            <w:sz w:val="26"/>
            <w:szCs w:val="26"/>
          </w:rPr>
          <w:t>.</w:t>
        </w:r>
        <w:r w:rsidRPr="00124492">
          <w:rPr>
            <w:rFonts w:ascii="Helvetica" w:eastAsia="Times New Roman" w:hAnsi="Helvetica" w:cs="Helvetica"/>
            <w:sz w:val="26"/>
            <w:szCs w:val="26"/>
          </w:rPr>
          <w:t>Given</w:t>
        </w:r>
        <w:proofErr w:type="gramEnd"/>
        <w:r w:rsidRPr="00124492">
          <w:rPr>
            <w:rFonts w:ascii="Helvetica" w:eastAsia="Times New Roman" w:hAnsi="Helvetica" w:cs="Helvetica"/>
            <w:sz w:val="26"/>
            <w:szCs w:val="26"/>
          </w:rPr>
          <w:t xml:space="preserve"> an unsorted array of specific size. Write a program in C to find the minimum length of </w:t>
        </w:r>
        <w:proofErr w:type="spellStart"/>
        <w:r w:rsidRPr="00124492">
          <w:rPr>
            <w:rFonts w:ascii="Helvetica" w:eastAsia="Times New Roman" w:hAnsi="Helvetica" w:cs="Helvetica"/>
            <w:sz w:val="26"/>
            <w:szCs w:val="26"/>
          </w:rPr>
          <w:t>subarray</w:t>
        </w:r>
        <w:proofErr w:type="spellEnd"/>
        <w:r w:rsidRPr="00124492">
          <w:rPr>
            <w:rFonts w:ascii="Helvetica" w:eastAsia="Times New Roman" w:hAnsi="Helvetica" w:cs="Helvetica"/>
            <w:sz w:val="26"/>
            <w:szCs w:val="26"/>
          </w:rPr>
          <w:t xml:space="preserve"> such that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 xml:space="preserve">sorting this </w:t>
        </w:r>
        <w:proofErr w:type="spellStart"/>
        <w:r w:rsidRPr="00124492">
          <w:rPr>
            <w:rFonts w:ascii="Helvetica" w:eastAsia="Times New Roman" w:hAnsi="Helvetica" w:cs="Helvetica"/>
            <w:sz w:val="26"/>
            <w:szCs w:val="26"/>
          </w:rPr>
          <w:t>subarray</w:t>
        </w:r>
        <w:proofErr w:type="spellEnd"/>
        <w:r w:rsidRPr="00124492">
          <w:rPr>
            <w:rFonts w:ascii="Helvetica" w:eastAsia="Times New Roman" w:hAnsi="Helvetica" w:cs="Helvetica"/>
            <w:sz w:val="26"/>
            <w:szCs w:val="26"/>
          </w:rPr>
          <w:t xml:space="preserve"> makes the whole array </w:t>
        </w:r>
        <w:proofErr w:type="spellStart"/>
        <w:r w:rsidRPr="00124492">
          <w:rPr>
            <w:rFonts w:ascii="Helvetica" w:eastAsia="Times New Roman" w:hAnsi="Helvetica" w:cs="Helvetica"/>
            <w:sz w:val="26"/>
            <w:szCs w:val="26"/>
          </w:rPr>
          <w:t>sorted.</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w:t>
        </w:r>
        <w:proofErr w:type="spellEnd"/>
        <w:r w:rsidRPr="00124492">
          <w:rPr>
            <w:rFonts w:ascii="Helvetica" w:eastAsia="Times New Roman" w:hAnsi="Helvetica" w:cs="Helvetica"/>
            <w:color w:val="448AFF"/>
            <w:sz w:val="26"/>
            <w:szCs w:val="26"/>
            <w:u w:val="single"/>
          </w:rPr>
          <w:t xml:space="preserve">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given array is:</w:t>
        </w:r>
        <w:r w:rsidRPr="00124492">
          <w:rPr>
            <w:rFonts w:ascii="Helvetica" w:eastAsia="Times New Roman" w:hAnsi="Helvetica" w:cs="Helvetica"/>
            <w:sz w:val="26"/>
            <w:szCs w:val="26"/>
          </w:rPr>
          <w:br/>
          <w:t>10 12 15 17 28 32 42 18 56 59 67</w:t>
        </w:r>
        <w:r w:rsidRPr="00124492">
          <w:rPr>
            <w:rFonts w:ascii="Helvetica" w:eastAsia="Times New Roman" w:hAnsi="Helvetica" w:cs="Helvetica"/>
            <w:sz w:val="26"/>
            <w:szCs w:val="26"/>
          </w:rPr>
          <w:br/>
          <w:t xml:space="preserve">The minimum length of unsorted </w:t>
        </w:r>
        <w:proofErr w:type="spellStart"/>
        <w:r w:rsidRPr="00124492">
          <w:rPr>
            <w:rFonts w:ascii="Helvetica" w:eastAsia="Times New Roman" w:hAnsi="Helvetica" w:cs="Helvetica"/>
            <w:sz w:val="26"/>
            <w:szCs w:val="26"/>
          </w:rPr>
          <w:t>subarray</w:t>
        </w:r>
        <w:proofErr w:type="spellEnd"/>
        <w:r w:rsidRPr="00124492">
          <w:rPr>
            <w:rFonts w:ascii="Helvetica" w:eastAsia="Times New Roman" w:hAnsi="Helvetica" w:cs="Helvetica"/>
            <w:sz w:val="26"/>
            <w:szCs w:val="26"/>
          </w:rPr>
          <w:t xml:space="preserve"> which makes the given array sorted</w:t>
        </w:r>
        <w:r w:rsidRPr="00124492">
          <w:rPr>
            <w:rFonts w:ascii="Helvetica" w:eastAsia="Times New Roman" w:hAnsi="Helvetica" w:cs="Helvetica"/>
            <w:sz w:val="26"/>
            <w:szCs w:val="26"/>
          </w:rPr>
          <w:br/>
          <w:t xml:space="preserve">lies between the </w:t>
        </w:r>
        <w:proofErr w:type="spellStart"/>
        <w:r w:rsidRPr="00124492">
          <w:rPr>
            <w:rFonts w:ascii="Helvetica" w:eastAsia="Times New Roman" w:hAnsi="Helvetica" w:cs="Helvetica"/>
            <w:sz w:val="26"/>
            <w:szCs w:val="26"/>
          </w:rPr>
          <w:t>indeces</w:t>
        </w:r>
        <w:proofErr w:type="spellEnd"/>
        <w:r w:rsidRPr="00124492">
          <w:rPr>
            <w:rFonts w:ascii="Helvetica" w:eastAsia="Times New Roman" w:hAnsi="Helvetica" w:cs="Helvetica"/>
            <w:sz w:val="26"/>
            <w:szCs w:val="26"/>
          </w:rPr>
          <w:t xml:space="preserve"> 4 and 7</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"https://www.w3resource.com/c-programming-exercises/array/c-array-exercise-91.php"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408" w:author="Unknown"/>
          <w:rFonts w:ascii="Helvetica" w:eastAsia="Times New Roman" w:hAnsi="Helvetica" w:cs="Helvetica"/>
          <w:sz w:val="26"/>
          <w:szCs w:val="26"/>
        </w:rPr>
      </w:pPr>
      <w:ins w:id="409" w:author="Unknown">
        <w:r w:rsidRPr="00124492">
          <w:rPr>
            <w:rFonts w:ascii="Helvetica" w:eastAsia="Times New Roman" w:hAnsi="Helvetica" w:cs="Helvetica"/>
            <w:b/>
            <w:bCs/>
            <w:sz w:val="26"/>
            <w:szCs w:val="26"/>
          </w:rPr>
          <w:t>92.</w:t>
        </w:r>
        <w:r w:rsidRPr="00124492">
          <w:rPr>
            <w:rFonts w:ascii="Helvetica" w:eastAsia="Times New Roman" w:hAnsi="Helvetica" w:cs="Helvetica"/>
            <w:sz w:val="26"/>
            <w:szCs w:val="26"/>
          </w:rPr>
          <w:t xml:space="preserve"> Write a program in C that checks whether the </w:t>
        </w:r>
        <w:proofErr w:type="gramStart"/>
        <w:r w:rsidRPr="00124492">
          <w:rPr>
            <w:rFonts w:ascii="Helvetica" w:eastAsia="Times New Roman" w:hAnsi="Helvetica" w:cs="Helvetica"/>
            <w:sz w:val="26"/>
            <w:szCs w:val="26"/>
          </w:rPr>
          <w:t>elements in an unsorted array appears</w:t>
        </w:r>
        <w:proofErr w:type="gramEnd"/>
        <w:r w:rsidRPr="00124492">
          <w:rPr>
            <w:rFonts w:ascii="Helvetica" w:eastAsia="Times New Roman" w:hAnsi="Helvetica" w:cs="Helvetica"/>
            <w:sz w:val="26"/>
            <w:szCs w:val="26"/>
          </w:rPr>
          <w:t xml:space="preserve"> consecutively or not.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given array is:</w:t>
        </w:r>
        <w:r w:rsidRPr="00124492">
          <w:rPr>
            <w:rFonts w:ascii="Helvetica" w:eastAsia="Times New Roman" w:hAnsi="Helvetica" w:cs="Helvetica"/>
            <w:sz w:val="26"/>
            <w:szCs w:val="26"/>
          </w:rPr>
          <w:br/>
          <w:t>7 4 3 5 6 2</w:t>
        </w:r>
        <w:r w:rsidRPr="00124492">
          <w:rPr>
            <w:rFonts w:ascii="Helvetica" w:eastAsia="Times New Roman" w:hAnsi="Helvetica" w:cs="Helvetica"/>
            <w:sz w:val="26"/>
            <w:szCs w:val="26"/>
          </w:rPr>
          <w:br/>
          <w:t xml:space="preserve">The </w:t>
        </w:r>
        <w:proofErr w:type="spellStart"/>
        <w:r w:rsidRPr="00124492">
          <w:rPr>
            <w:rFonts w:ascii="Helvetica" w:eastAsia="Times New Roman" w:hAnsi="Helvetica" w:cs="Helvetica"/>
            <w:sz w:val="26"/>
            <w:szCs w:val="26"/>
          </w:rPr>
          <w:t>appearence</w:t>
        </w:r>
        <w:proofErr w:type="spellEnd"/>
        <w:r w:rsidRPr="00124492">
          <w:rPr>
            <w:rFonts w:ascii="Helvetica" w:eastAsia="Times New Roman" w:hAnsi="Helvetica" w:cs="Helvetica"/>
            <w:sz w:val="26"/>
            <w:szCs w:val="26"/>
          </w:rPr>
          <w:t xml:space="preserve"> of elements in the array are consecutive.</w:t>
        </w:r>
        <w:r w:rsidRPr="00124492">
          <w:rPr>
            <w:rFonts w:ascii="Helvetica" w:eastAsia="Times New Roman" w:hAnsi="Helvetica" w:cs="Helvetica"/>
            <w:sz w:val="26"/>
            <w:szCs w:val="26"/>
          </w:rPr>
          <w:br/>
          <w:t>The given array is</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7 4 4 5 6 2</w:t>
        </w:r>
        <w:r w:rsidRPr="00124492">
          <w:rPr>
            <w:rFonts w:ascii="Helvetica" w:eastAsia="Times New Roman" w:hAnsi="Helvetica" w:cs="Helvetica"/>
            <w:sz w:val="26"/>
            <w:szCs w:val="26"/>
          </w:rPr>
          <w:br/>
          <w:t xml:space="preserve">The </w:t>
        </w:r>
        <w:proofErr w:type="spellStart"/>
        <w:r w:rsidRPr="00124492">
          <w:rPr>
            <w:rFonts w:ascii="Helvetica" w:eastAsia="Times New Roman" w:hAnsi="Helvetica" w:cs="Helvetica"/>
            <w:sz w:val="26"/>
            <w:szCs w:val="26"/>
          </w:rPr>
          <w:t>appearence</w:t>
        </w:r>
        <w:proofErr w:type="spellEnd"/>
        <w:r w:rsidRPr="00124492">
          <w:rPr>
            <w:rFonts w:ascii="Helvetica" w:eastAsia="Times New Roman" w:hAnsi="Helvetica" w:cs="Helvetica"/>
            <w:sz w:val="26"/>
            <w:szCs w:val="26"/>
          </w:rPr>
          <w:t xml:space="preserve"> of elements in the array are not consecutive.</w:t>
        </w:r>
        <w:r w:rsidRPr="00124492">
          <w:rPr>
            <w:rFonts w:ascii="Helvetica" w:eastAsia="Times New Roman" w:hAnsi="Helvetica" w:cs="Helvetica"/>
            <w:sz w:val="26"/>
            <w:szCs w:val="26"/>
          </w:rPr>
          <w:br/>
          <w:t>The given array is</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7 4 9 5 6 3</w:t>
        </w:r>
        <w:r w:rsidRPr="00124492">
          <w:rPr>
            <w:rFonts w:ascii="Helvetica" w:eastAsia="Times New Roman" w:hAnsi="Helvetica" w:cs="Helvetica"/>
            <w:sz w:val="26"/>
            <w:szCs w:val="26"/>
          </w:rPr>
          <w:br/>
          <w:t xml:space="preserve">The </w:t>
        </w:r>
        <w:proofErr w:type="spellStart"/>
        <w:r w:rsidRPr="00124492">
          <w:rPr>
            <w:rFonts w:ascii="Helvetica" w:eastAsia="Times New Roman" w:hAnsi="Helvetica" w:cs="Helvetica"/>
            <w:sz w:val="26"/>
            <w:szCs w:val="26"/>
          </w:rPr>
          <w:t>appearence</w:t>
        </w:r>
        <w:proofErr w:type="spellEnd"/>
        <w:r w:rsidRPr="00124492">
          <w:rPr>
            <w:rFonts w:ascii="Helvetica" w:eastAsia="Times New Roman" w:hAnsi="Helvetica" w:cs="Helvetica"/>
            <w:sz w:val="26"/>
            <w:szCs w:val="26"/>
          </w:rPr>
          <w:t xml:space="preserve"> of elements in the array are not consecutive.</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"https://www.w3resource.com/c-programming-exercises/array/c-array-exercise-92.php"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410" w:author="Unknown"/>
          <w:rFonts w:ascii="Helvetica" w:eastAsia="Times New Roman" w:hAnsi="Helvetica" w:cs="Helvetica"/>
          <w:sz w:val="26"/>
          <w:szCs w:val="26"/>
        </w:rPr>
      </w:pPr>
      <w:ins w:id="411" w:author="Unknown">
        <w:r w:rsidRPr="00124492">
          <w:rPr>
            <w:rFonts w:ascii="Helvetica" w:eastAsia="Times New Roman" w:hAnsi="Helvetica" w:cs="Helvetica"/>
            <w:b/>
            <w:bCs/>
            <w:sz w:val="26"/>
            <w:szCs w:val="26"/>
          </w:rPr>
          <w:t>93.</w:t>
        </w:r>
        <w:r w:rsidRPr="00124492">
          <w:rPr>
            <w:rFonts w:ascii="Helvetica" w:eastAsia="Times New Roman" w:hAnsi="Helvetica" w:cs="Helvetica"/>
            <w:sz w:val="26"/>
            <w:szCs w:val="26"/>
          </w:rPr>
          <w:t xml:space="preserve"> Write a program in C to rearrange positive and negative numbers alternatively in a given </w:t>
        </w:r>
        <w:proofErr w:type="spellStart"/>
        <w:r w:rsidRPr="00124492">
          <w:rPr>
            <w:rFonts w:ascii="Helvetica" w:eastAsia="Times New Roman" w:hAnsi="Helvetica" w:cs="Helvetica"/>
            <w:sz w:val="26"/>
            <w:szCs w:val="26"/>
          </w:rPr>
          <w:t>array.</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w:t>
        </w:r>
        <w:proofErr w:type="spellEnd"/>
        <w:r w:rsidRPr="00124492">
          <w:rPr>
            <w:rFonts w:ascii="Helvetica" w:eastAsia="Times New Roman" w:hAnsi="Helvetica" w:cs="Helvetica"/>
            <w:color w:val="448AFF"/>
            <w:sz w:val="26"/>
            <w:szCs w:val="26"/>
            <w:u w:val="single"/>
          </w:rPr>
          <w:t xml:space="preserve">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t>N.B.: If positive numbers are more they appear at the end and for also negative numbers, they too appear in the end of the array.</w:t>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given array is:</w:t>
        </w:r>
        <w:r w:rsidRPr="00124492">
          <w:rPr>
            <w:rFonts w:ascii="Helvetica" w:eastAsia="Times New Roman" w:hAnsi="Helvetica" w:cs="Helvetica"/>
            <w:sz w:val="26"/>
            <w:szCs w:val="26"/>
          </w:rPr>
          <w:br/>
          <w:t>-4 8 -5 -6 5 -9 7 1 -21 -11 19</w:t>
        </w:r>
        <w:r w:rsidRPr="00124492">
          <w:rPr>
            <w:rFonts w:ascii="Helvetica" w:eastAsia="Times New Roman" w:hAnsi="Helvetica" w:cs="Helvetica"/>
            <w:sz w:val="26"/>
            <w:szCs w:val="26"/>
          </w:rPr>
          <w:br/>
          <w:t>The rearranged array is:</w:t>
        </w:r>
        <w:r w:rsidRPr="00124492">
          <w:rPr>
            <w:rFonts w:ascii="Helvetica" w:eastAsia="Times New Roman" w:hAnsi="Helvetica" w:cs="Helvetica"/>
            <w:sz w:val="26"/>
            <w:szCs w:val="26"/>
          </w:rPr>
          <w:br/>
        </w:r>
        <w:r w:rsidRPr="00124492">
          <w:rPr>
            <w:rFonts w:ascii="Helvetica" w:eastAsia="Times New Roman" w:hAnsi="Helvetica" w:cs="Helvetica"/>
            <w:sz w:val="26"/>
            <w:szCs w:val="26"/>
          </w:rPr>
          <w:lastRenderedPageBreak/>
          <w:t>-4 7 -5 1 -21 5 -11 8 -9 19 -6</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"https://www.w3resource.com/c-programming-exercises/array/c-array-exercise-93.php"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412" w:author="Unknown"/>
          <w:rFonts w:ascii="Helvetica" w:eastAsia="Times New Roman" w:hAnsi="Helvetica" w:cs="Helvetica"/>
          <w:sz w:val="26"/>
          <w:szCs w:val="26"/>
        </w:rPr>
      </w:pPr>
      <w:ins w:id="413" w:author="Unknown">
        <w:r w:rsidRPr="00124492">
          <w:rPr>
            <w:rFonts w:ascii="Helvetica" w:eastAsia="Times New Roman" w:hAnsi="Helvetica" w:cs="Helvetica"/>
            <w:b/>
            <w:bCs/>
            <w:sz w:val="26"/>
            <w:szCs w:val="26"/>
          </w:rPr>
          <w:t>94.</w:t>
        </w:r>
        <w:r w:rsidRPr="00124492">
          <w:rPr>
            <w:rFonts w:ascii="Helvetica" w:eastAsia="Times New Roman" w:hAnsi="Helvetica" w:cs="Helvetica"/>
            <w:sz w:val="26"/>
            <w:szCs w:val="26"/>
          </w:rPr>
          <w:t xml:space="preserve"> Write a program in C to find the maximum for each and every </w:t>
        </w:r>
        <w:proofErr w:type="spellStart"/>
        <w:r w:rsidRPr="00124492">
          <w:rPr>
            <w:rFonts w:ascii="Helvetica" w:eastAsia="Times New Roman" w:hAnsi="Helvetica" w:cs="Helvetica"/>
            <w:sz w:val="26"/>
            <w:szCs w:val="26"/>
          </w:rPr>
          <w:t>contigious</w:t>
        </w:r>
        <w:proofErr w:type="spellEnd"/>
        <w:r w:rsidRPr="00124492">
          <w:rPr>
            <w:rFonts w:ascii="Helvetica" w:eastAsia="Times New Roman" w:hAnsi="Helvetica" w:cs="Helvetica"/>
            <w:sz w:val="26"/>
            <w:szCs w:val="26"/>
          </w:rPr>
          <w:t xml:space="preserve"> </w:t>
        </w:r>
        <w:proofErr w:type="spellStart"/>
        <w:r w:rsidRPr="00124492">
          <w:rPr>
            <w:rFonts w:ascii="Helvetica" w:eastAsia="Times New Roman" w:hAnsi="Helvetica" w:cs="Helvetica"/>
            <w:sz w:val="26"/>
            <w:szCs w:val="26"/>
          </w:rPr>
          <w:t>subarray</w:t>
        </w:r>
        <w:proofErr w:type="spellEnd"/>
        <w:r w:rsidRPr="00124492">
          <w:rPr>
            <w:rFonts w:ascii="Helvetica" w:eastAsia="Times New Roman" w:hAnsi="Helvetica" w:cs="Helvetica"/>
            <w:sz w:val="26"/>
            <w:szCs w:val="26"/>
          </w:rPr>
          <w:t xml:space="preserve"> of size k from a given </w:t>
        </w:r>
        <w:proofErr w:type="spellStart"/>
        <w:r w:rsidRPr="00124492">
          <w:rPr>
            <w:rFonts w:ascii="Helvetica" w:eastAsia="Times New Roman" w:hAnsi="Helvetica" w:cs="Helvetica"/>
            <w:sz w:val="26"/>
            <w:szCs w:val="26"/>
          </w:rPr>
          <w:t>array.</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w:t>
        </w:r>
        <w:proofErr w:type="spellEnd"/>
        <w:r w:rsidRPr="00124492">
          <w:rPr>
            <w:rFonts w:ascii="Helvetica" w:eastAsia="Times New Roman" w:hAnsi="Helvetica" w:cs="Helvetica"/>
            <w:color w:val="448AFF"/>
            <w:sz w:val="26"/>
            <w:szCs w:val="26"/>
            <w:u w:val="single"/>
          </w:rPr>
          <w:t xml:space="preserve">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given array is:</w:t>
        </w:r>
        <w:r w:rsidRPr="00124492">
          <w:rPr>
            <w:rFonts w:ascii="Helvetica" w:eastAsia="Times New Roman" w:hAnsi="Helvetica" w:cs="Helvetica"/>
            <w:sz w:val="26"/>
            <w:szCs w:val="26"/>
          </w:rPr>
          <w:br/>
          <w:t>1 3 6 21 4 9 12 3 16 10</w:t>
        </w:r>
        <w:r w:rsidRPr="00124492">
          <w:rPr>
            <w:rFonts w:ascii="Helvetica" w:eastAsia="Times New Roman" w:hAnsi="Helvetica" w:cs="Helvetica"/>
            <w:sz w:val="26"/>
            <w:szCs w:val="26"/>
          </w:rPr>
          <w:br/>
          <w:t xml:space="preserve">The length of each </w:t>
        </w:r>
        <w:proofErr w:type="spellStart"/>
        <w:r w:rsidRPr="00124492">
          <w:rPr>
            <w:rFonts w:ascii="Helvetica" w:eastAsia="Times New Roman" w:hAnsi="Helvetica" w:cs="Helvetica"/>
            <w:sz w:val="26"/>
            <w:szCs w:val="26"/>
          </w:rPr>
          <w:t>subarray</w:t>
        </w:r>
        <w:proofErr w:type="spellEnd"/>
        <w:r w:rsidRPr="00124492">
          <w:rPr>
            <w:rFonts w:ascii="Helvetica" w:eastAsia="Times New Roman" w:hAnsi="Helvetica" w:cs="Helvetica"/>
            <w:sz w:val="26"/>
            <w:szCs w:val="26"/>
          </w:rPr>
          <w:t xml:space="preserve"> is: 4</w:t>
        </w:r>
        <w:r w:rsidRPr="00124492">
          <w:rPr>
            <w:rFonts w:ascii="Helvetica" w:eastAsia="Times New Roman" w:hAnsi="Helvetica" w:cs="Helvetica"/>
            <w:sz w:val="26"/>
            <w:szCs w:val="26"/>
          </w:rPr>
          <w:br/>
          <w:t xml:space="preserve">The </w:t>
        </w:r>
        <w:proofErr w:type="spellStart"/>
        <w:r w:rsidRPr="00124492">
          <w:rPr>
            <w:rFonts w:ascii="Helvetica" w:eastAsia="Times New Roman" w:hAnsi="Helvetica" w:cs="Helvetica"/>
            <w:sz w:val="26"/>
            <w:szCs w:val="26"/>
          </w:rPr>
          <w:t>contigious</w:t>
        </w:r>
        <w:proofErr w:type="spellEnd"/>
        <w:r w:rsidRPr="00124492">
          <w:rPr>
            <w:rFonts w:ascii="Helvetica" w:eastAsia="Times New Roman" w:hAnsi="Helvetica" w:cs="Helvetica"/>
            <w:sz w:val="26"/>
            <w:szCs w:val="26"/>
          </w:rPr>
          <w:t xml:space="preserve"> </w:t>
        </w:r>
        <w:proofErr w:type="spellStart"/>
        <w:r w:rsidRPr="00124492">
          <w:rPr>
            <w:rFonts w:ascii="Helvetica" w:eastAsia="Times New Roman" w:hAnsi="Helvetica" w:cs="Helvetica"/>
            <w:sz w:val="26"/>
            <w:szCs w:val="26"/>
          </w:rPr>
          <w:t>subarray</w:t>
        </w:r>
        <w:proofErr w:type="spellEnd"/>
        <w:r w:rsidRPr="00124492">
          <w:rPr>
            <w:rFonts w:ascii="Helvetica" w:eastAsia="Times New Roman" w:hAnsi="Helvetica" w:cs="Helvetica"/>
            <w:sz w:val="26"/>
            <w:szCs w:val="26"/>
          </w:rPr>
          <w:t xml:space="preserve"> of length 4 and their maximum value are:</w:t>
        </w:r>
        <w:r w:rsidRPr="00124492">
          <w:rPr>
            <w:rFonts w:ascii="Helvetica" w:eastAsia="Times New Roman" w:hAnsi="Helvetica" w:cs="Helvetica"/>
            <w:sz w:val="26"/>
            <w:szCs w:val="26"/>
          </w:rPr>
          <w:br/>
          <w:t>1 3 6 21 ----&gt; 21</w:t>
        </w:r>
        <w:r w:rsidRPr="00124492">
          <w:rPr>
            <w:rFonts w:ascii="Helvetica" w:eastAsia="Times New Roman" w:hAnsi="Helvetica" w:cs="Helvetica"/>
            <w:sz w:val="26"/>
            <w:szCs w:val="26"/>
          </w:rPr>
          <w:br/>
          <w:t>3 6 21 4 ----&gt; 21</w:t>
        </w:r>
        <w:r w:rsidRPr="00124492">
          <w:rPr>
            <w:rFonts w:ascii="Helvetica" w:eastAsia="Times New Roman" w:hAnsi="Helvetica" w:cs="Helvetica"/>
            <w:sz w:val="26"/>
            <w:szCs w:val="26"/>
          </w:rPr>
          <w:br/>
          <w:t>6 21 4 9 ----&gt; 21</w:t>
        </w:r>
        <w:r w:rsidRPr="00124492">
          <w:rPr>
            <w:rFonts w:ascii="Helvetica" w:eastAsia="Times New Roman" w:hAnsi="Helvetica" w:cs="Helvetica"/>
            <w:sz w:val="26"/>
            <w:szCs w:val="26"/>
          </w:rPr>
          <w:br/>
          <w:t>21 4 9 12 ----&gt; 21</w:t>
        </w:r>
        <w:r w:rsidRPr="00124492">
          <w:rPr>
            <w:rFonts w:ascii="Helvetica" w:eastAsia="Times New Roman" w:hAnsi="Helvetica" w:cs="Helvetica"/>
            <w:sz w:val="26"/>
            <w:szCs w:val="26"/>
          </w:rPr>
          <w:br/>
          <w:t>4 9 12 3 ----&gt; 12</w:t>
        </w:r>
        <w:r w:rsidRPr="00124492">
          <w:rPr>
            <w:rFonts w:ascii="Helvetica" w:eastAsia="Times New Roman" w:hAnsi="Helvetica" w:cs="Helvetica"/>
            <w:sz w:val="26"/>
            <w:szCs w:val="26"/>
          </w:rPr>
          <w:br/>
          <w:t>9 12 3 16 ----&gt; 16</w:t>
        </w:r>
        <w:r w:rsidRPr="00124492">
          <w:rPr>
            <w:rFonts w:ascii="Helvetica" w:eastAsia="Times New Roman" w:hAnsi="Helvetica" w:cs="Helvetica"/>
            <w:sz w:val="26"/>
            <w:szCs w:val="26"/>
          </w:rPr>
          <w:br/>
          <w:t>12 3 16 10 ----&gt; 16</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"https://www.w3resource.com/c-programming-exercises/array/c-array-exercise-94.php"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414" w:author="Unknown"/>
          <w:rFonts w:ascii="Helvetica" w:eastAsia="Times New Roman" w:hAnsi="Helvetica" w:cs="Helvetica"/>
          <w:sz w:val="26"/>
          <w:szCs w:val="26"/>
        </w:rPr>
      </w:pPr>
      <w:ins w:id="415" w:author="Unknown">
        <w:r w:rsidRPr="00124492">
          <w:rPr>
            <w:rFonts w:ascii="Helvetica" w:eastAsia="Times New Roman" w:hAnsi="Helvetica" w:cs="Helvetica"/>
            <w:b/>
            <w:bCs/>
            <w:sz w:val="26"/>
            <w:szCs w:val="26"/>
          </w:rPr>
          <w:t>95.</w:t>
        </w:r>
        <w:r w:rsidRPr="00124492">
          <w:rPr>
            <w:rFonts w:ascii="Helvetica" w:eastAsia="Times New Roman" w:hAnsi="Helvetica" w:cs="Helvetica"/>
            <w:sz w:val="26"/>
            <w:szCs w:val="26"/>
          </w:rPr>
          <w:t> Write a program in C to segregate 0s and 1s in an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given array is:</w:t>
        </w:r>
        <w:r w:rsidRPr="00124492">
          <w:rPr>
            <w:rFonts w:ascii="Helvetica" w:eastAsia="Times New Roman" w:hAnsi="Helvetica" w:cs="Helvetica"/>
            <w:sz w:val="26"/>
            <w:szCs w:val="26"/>
          </w:rPr>
          <w:br/>
          <w:t>1 0 1 0 0 1 0 1 1</w:t>
        </w:r>
        <w:r w:rsidRPr="00124492">
          <w:rPr>
            <w:rFonts w:ascii="Helvetica" w:eastAsia="Times New Roman" w:hAnsi="Helvetica" w:cs="Helvetica"/>
            <w:sz w:val="26"/>
            <w:szCs w:val="26"/>
          </w:rPr>
          <w:br/>
          <w:t>The array after segregation is: 0 0 0 0 1 1 1 1 1</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"https://www.w3resource.com/c-programming-exercises/array/c-array-exercise-95.php"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416" w:author="Unknown"/>
          <w:rFonts w:ascii="Helvetica" w:eastAsia="Times New Roman" w:hAnsi="Helvetica" w:cs="Helvetica"/>
          <w:sz w:val="26"/>
          <w:szCs w:val="26"/>
        </w:rPr>
      </w:pPr>
      <w:ins w:id="417" w:author="Unknown">
        <w:r w:rsidRPr="00124492">
          <w:rPr>
            <w:rFonts w:ascii="Helvetica" w:eastAsia="Times New Roman" w:hAnsi="Helvetica" w:cs="Helvetica"/>
            <w:b/>
            <w:bCs/>
            <w:sz w:val="26"/>
            <w:szCs w:val="26"/>
          </w:rPr>
          <w:t>96.</w:t>
        </w:r>
        <w:r w:rsidRPr="00124492">
          <w:rPr>
            <w:rFonts w:ascii="Helvetica" w:eastAsia="Times New Roman" w:hAnsi="Helvetica" w:cs="Helvetica"/>
            <w:sz w:val="26"/>
            <w:szCs w:val="26"/>
          </w:rPr>
          <w:t> Write a program in C to segregate even and odd elements on an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given array is:</w:t>
        </w:r>
        <w:r w:rsidRPr="00124492">
          <w:rPr>
            <w:rFonts w:ascii="Helvetica" w:eastAsia="Times New Roman" w:hAnsi="Helvetica" w:cs="Helvetica"/>
            <w:sz w:val="26"/>
            <w:szCs w:val="26"/>
          </w:rPr>
          <w:br/>
          <w:t>17 42 19 7 27 24 30 54 73</w:t>
        </w:r>
        <w:r w:rsidRPr="00124492">
          <w:rPr>
            <w:rFonts w:ascii="Helvetica" w:eastAsia="Times New Roman" w:hAnsi="Helvetica" w:cs="Helvetica"/>
            <w:sz w:val="26"/>
            <w:szCs w:val="26"/>
          </w:rPr>
          <w:br/>
          <w:t>The array after segregation is: 54 42 30 24 27 7 19 17 73</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"https://www.w3resource.com/c-programming-exercises/array/c-array-exercise-96.php"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418" w:author="Unknown"/>
          <w:rFonts w:ascii="Helvetica" w:eastAsia="Times New Roman" w:hAnsi="Helvetica" w:cs="Helvetica"/>
          <w:sz w:val="26"/>
          <w:szCs w:val="26"/>
        </w:rPr>
      </w:pPr>
      <w:ins w:id="419" w:author="Unknown">
        <w:r w:rsidRPr="00124492">
          <w:rPr>
            <w:rFonts w:ascii="Helvetica" w:eastAsia="Times New Roman" w:hAnsi="Helvetica" w:cs="Helvetica"/>
            <w:b/>
            <w:bCs/>
            <w:sz w:val="26"/>
            <w:szCs w:val="26"/>
          </w:rPr>
          <w:t>97.</w:t>
        </w:r>
        <w:r w:rsidRPr="00124492">
          <w:rPr>
            <w:rFonts w:ascii="Helvetica" w:eastAsia="Times New Roman" w:hAnsi="Helvetica" w:cs="Helvetica"/>
            <w:sz w:val="26"/>
            <w:szCs w:val="26"/>
          </w:rPr>
          <w:t> Write a program in C to find the index of first peak element in a given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r>
        <w:r w:rsidRPr="00124492">
          <w:rPr>
            <w:rFonts w:ascii="Helvetica" w:eastAsia="Times New Roman" w:hAnsi="Helvetica" w:cs="Helvetica"/>
            <w:sz w:val="26"/>
            <w:szCs w:val="26"/>
          </w:rPr>
          <w:lastRenderedPageBreak/>
          <w:t>The given array is:</w:t>
        </w:r>
        <w:r w:rsidRPr="00124492">
          <w:rPr>
            <w:rFonts w:ascii="Helvetica" w:eastAsia="Times New Roman" w:hAnsi="Helvetica" w:cs="Helvetica"/>
            <w:sz w:val="26"/>
            <w:szCs w:val="26"/>
          </w:rPr>
          <w:br/>
          <w:t>5 12 13 20 16 19 11 7 25</w:t>
        </w:r>
        <w:r w:rsidRPr="00124492">
          <w:rPr>
            <w:rFonts w:ascii="Helvetica" w:eastAsia="Times New Roman" w:hAnsi="Helvetica" w:cs="Helvetica"/>
            <w:sz w:val="26"/>
            <w:szCs w:val="26"/>
          </w:rPr>
          <w:br/>
          <w:t>The index of first peak element in the array is: 3</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"https://www.w3resource.com/c-programming-exercises/array/c-array-exercise-97.php"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420" w:author="Unknown"/>
          <w:rFonts w:ascii="Helvetica" w:eastAsia="Times New Roman" w:hAnsi="Helvetica" w:cs="Helvetica"/>
          <w:sz w:val="26"/>
          <w:szCs w:val="26"/>
        </w:rPr>
      </w:pPr>
      <w:ins w:id="421" w:author="Unknown">
        <w:r w:rsidRPr="00124492">
          <w:rPr>
            <w:rFonts w:ascii="Helvetica" w:eastAsia="Times New Roman" w:hAnsi="Helvetica" w:cs="Helvetica"/>
            <w:b/>
            <w:bCs/>
            <w:sz w:val="26"/>
            <w:szCs w:val="26"/>
          </w:rPr>
          <w:t>98.</w:t>
        </w:r>
        <w:r w:rsidRPr="00124492">
          <w:rPr>
            <w:rFonts w:ascii="Helvetica" w:eastAsia="Times New Roman" w:hAnsi="Helvetica" w:cs="Helvetica"/>
            <w:sz w:val="26"/>
            <w:szCs w:val="26"/>
          </w:rPr>
          <w:t xml:space="preserve"> Write a program in C to return the largest span found in the leftmost and rightmost appearances of same </w:t>
        </w:r>
        <w:proofErr w:type="gramStart"/>
        <w:r w:rsidRPr="00124492">
          <w:rPr>
            <w:rFonts w:ascii="Helvetica" w:eastAsia="Times New Roman" w:hAnsi="Helvetica" w:cs="Helvetica"/>
            <w:sz w:val="26"/>
            <w:szCs w:val="26"/>
          </w:rPr>
          <w:t>value(</w:t>
        </w:r>
        <w:proofErr w:type="gramEnd"/>
        <w:r w:rsidRPr="00124492">
          <w:rPr>
            <w:rFonts w:ascii="Helvetica" w:eastAsia="Times New Roman" w:hAnsi="Helvetica" w:cs="Helvetica"/>
            <w:sz w:val="26"/>
            <w:szCs w:val="26"/>
          </w:rPr>
          <w:t>values are inclusive) in a given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given array is:</w:t>
        </w:r>
        <w:r w:rsidRPr="00124492">
          <w:rPr>
            <w:rFonts w:ascii="Helvetica" w:eastAsia="Times New Roman" w:hAnsi="Helvetica" w:cs="Helvetica"/>
            <w:sz w:val="26"/>
            <w:szCs w:val="26"/>
          </w:rPr>
          <w:br/>
          <w:t>17 42 19 7 27 24 17 54 73</w:t>
        </w:r>
        <w:r w:rsidRPr="00124492">
          <w:rPr>
            <w:rFonts w:ascii="Helvetica" w:eastAsia="Times New Roman" w:hAnsi="Helvetica" w:cs="Helvetica"/>
            <w:sz w:val="26"/>
            <w:szCs w:val="26"/>
          </w:rPr>
          <w:br/>
          <w:t>The span between the same values in the array is: 7</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"https://www.w3resource.com/c-programming-exercises/array/c-array-exercise-98.php"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422" w:author="Unknown"/>
          <w:rFonts w:ascii="Helvetica" w:eastAsia="Times New Roman" w:hAnsi="Helvetica" w:cs="Helvetica"/>
          <w:sz w:val="26"/>
          <w:szCs w:val="26"/>
        </w:rPr>
      </w:pPr>
      <w:ins w:id="423" w:author="Unknown">
        <w:r w:rsidRPr="00124492">
          <w:rPr>
            <w:rFonts w:ascii="Helvetica" w:eastAsia="Times New Roman" w:hAnsi="Helvetica" w:cs="Helvetica"/>
            <w:b/>
            <w:bCs/>
            <w:sz w:val="26"/>
            <w:szCs w:val="26"/>
          </w:rPr>
          <w:t>99.</w:t>
        </w:r>
        <w:r w:rsidRPr="00124492">
          <w:rPr>
            <w:rFonts w:ascii="Helvetica" w:eastAsia="Times New Roman" w:hAnsi="Helvetica" w:cs="Helvetica"/>
            <w:sz w:val="26"/>
            <w:szCs w:val="26"/>
          </w:rPr>
          <w:t xml:space="preserve"> Write a program in C to check if an array can be </w:t>
        </w:r>
        <w:proofErr w:type="spellStart"/>
        <w:r w:rsidRPr="00124492">
          <w:rPr>
            <w:rFonts w:ascii="Helvetica" w:eastAsia="Times New Roman" w:hAnsi="Helvetica" w:cs="Helvetica"/>
            <w:sz w:val="26"/>
            <w:szCs w:val="26"/>
          </w:rPr>
          <w:t>splitted</w:t>
        </w:r>
        <w:proofErr w:type="spellEnd"/>
        <w:r w:rsidRPr="00124492">
          <w:rPr>
            <w:rFonts w:ascii="Helvetica" w:eastAsia="Times New Roman" w:hAnsi="Helvetica" w:cs="Helvetica"/>
            <w:sz w:val="26"/>
            <w:szCs w:val="26"/>
          </w:rPr>
          <w:t xml:space="preserve"> in such a position that, the sum of left side of the splitting is equal to the sum of the right side.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given array is : 1 3 3 8 4 3 2 3 3</w:t>
        </w:r>
        <w:r w:rsidRPr="00124492">
          <w:rPr>
            <w:rFonts w:ascii="Helvetica" w:eastAsia="Times New Roman" w:hAnsi="Helvetica" w:cs="Helvetica"/>
            <w:sz w:val="26"/>
            <w:szCs w:val="26"/>
          </w:rPr>
          <w:br/>
          <w:t>The array can be split in a position where the sum of both side are equal.</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"https://www.w3resource.com/c-programming-exercises/array/c-array-exercise-99.php"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424" w:author="Unknown"/>
          <w:rFonts w:ascii="Helvetica" w:eastAsia="Times New Roman" w:hAnsi="Helvetica" w:cs="Helvetica"/>
          <w:sz w:val="26"/>
          <w:szCs w:val="26"/>
        </w:rPr>
      </w:pPr>
      <w:ins w:id="425" w:author="Unknown">
        <w:r w:rsidRPr="00124492">
          <w:rPr>
            <w:rFonts w:ascii="Helvetica" w:eastAsia="Times New Roman" w:hAnsi="Helvetica" w:cs="Helvetica"/>
            <w:b/>
            <w:bCs/>
            <w:sz w:val="26"/>
            <w:szCs w:val="26"/>
          </w:rPr>
          <w:t>100.</w:t>
        </w:r>
        <w:r w:rsidRPr="00124492">
          <w:rPr>
            <w:rFonts w:ascii="Helvetica" w:eastAsia="Times New Roman" w:hAnsi="Helvetica" w:cs="Helvetica"/>
            <w:sz w:val="26"/>
            <w:szCs w:val="26"/>
          </w:rPr>
          <w:t xml:space="preserve"> Write a program in C to return the number of </w:t>
        </w:r>
        <w:proofErr w:type="gramStart"/>
        <w:r w:rsidRPr="00124492">
          <w:rPr>
            <w:rFonts w:ascii="Helvetica" w:eastAsia="Times New Roman" w:hAnsi="Helvetica" w:cs="Helvetica"/>
            <w:sz w:val="26"/>
            <w:szCs w:val="26"/>
          </w:rPr>
          <w:t>clumps(</w:t>
        </w:r>
        <w:proofErr w:type="gramEnd"/>
        <w:r w:rsidRPr="00124492">
          <w:rPr>
            <w:rFonts w:ascii="Helvetica" w:eastAsia="Times New Roman" w:hAnsi="Helvetica" w:cs="Helvetica"/>
            <w:sz w:val="26"/>
            <w:szCs w:val="26"/>
          </w:rPr>
          <w:t>a series of 2 or more adjacent elements of the same value) in a given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given array is:</w:t>
        </w:r>
        <w:r w:rsidRPr="00124492">
          <w:rPr>
            <w:rFonts w:ascii="Helvetica" w:eastAsia="Times New Roman" w:hAnsi="Helvetica" w:cs="Helvetica"/>
            <w:sz w:val="26"/>
            <w:szCs w:val="26"/>
          </w:rPr>
          <w:br/>
          <w:t>17 42 42 7 24 24 17 54 17</w:t>
        </w:r>
        <w:r w:rsidRPr="00124492">
          <w:rPr>
            <w:rFonts w:ascii="Helvetica" w:eastAsia="Times New Roman" w:hAnsi="Helvetica" w:cs="Helvetica"/>
            <w:sz w:val="26"/>
            <w:szCs w:val="26"/>
          </w:rPr>
          <w:br/>
          <w:t>The number of clumps in the array is: 2</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"https://www.w3resource.com/c-programming-exercises/array/c-array-exercise-100.php"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426" w:author="Unknown"/>
          <w:rFonts w:ascii="Helvetica" w:eastAsia="Times New Roman" w:hAnsi="Helvetica" w:cs="Helvetica"/>
          <w:sz w:val="26"/>
          <w:szCs w:val="26"/>
        </w:rPr>
      </w:pPr>
      <w:ins w:id="427" w:author="Unknown">
        <w:r w:rsidRPr="00124492">
          <w:rPr>
            <w:rFonts w:ascii="Helvetica" w:eastAsia="Times New Roman" w:hAnsi="Helvetica" w:cs="Helvetica"/>
            <w:b/>
            <w:bCs/>
            <w:sz w:val="26"/>
            <w:szCs w:val="26"/>
          </w:rPr>
          <w:t>101.</w:t>
        </w:r>
        <w:r w:rsidRPr="00124492">
          <w:rPr>
            <w:rFonts w:ascii="Helvetica" w:eastAsia="Times New Roman" w:hAnsi="Helvetica" w:cs="Helvetica"/>
            <w:sz w:val="26"/>
            <w:szCs w:val="26"/>
          </w:rPr>
          <w:t xml:space="preserve"> Write a program in C to rearrange an array such that </w:t>
        </w:r>
        <w:proofErr w:type="spellStart"/>
        <w:r w:rsidRPr="00124492">
          <w:rPr>
            <w:rFonts w:ascii="Helvetica" w:eastAsia="Times New Roman" w:hAnsi="Helvetica" w:cs="Helvetica"/>
            <w:sz w:val="26"/>
            <w:szCs w:val="26"/>
          </w:rPr>
          <w:t>arr</w:t>
        </w:r>
        <w:proofErr w:type="spellEnd"/>
        <w:r w:rsidRPr="00124492">
          <w:rPr>
            <w:rFonts w:ascii="Helvetica" w:eastAsia="Times New Roman" w:hAnsi="Helvetica" w:cs="Helvetica"/>
            <w:sz w:val="26"/>
            <w:szCs w:val="26"/>
          </w:rPr>
          <w:t>[i</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t>i.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428" w:author="Unknown"/>
          <w:rFonts w:ascii="Helvetica" w:eastAsia="Times New Roman" w:hAnsi="Helvetica" w:cs="Helvetica"/>
          <w:sz w:val="26"/>
          <w:szCs w:val="26"/>
        </w:rPr>
      </w:pPr>
      <w:ins w:id="429" w:author="Unknown">
        <w:r w:rsidRPr="00124492">
          <w:rPr>
            <w:rFonts w:ascii="Helvetica" w:eastAsia="Times New Roman" w:hAnsi="Helvetica" w:cs="Helvetica"/>
            <w:sz w:val="26"/>
            <w:szCs w:val="26"/>
          </w:rPr>
          <w:t>N.B.: Given array contains N elements, from 0 to N – 1. All elements within the range may not be present in the array. There will be -1 if an element within the range is not present in the array.</w:t>
        </w:r>
      </w:ins>
    </w:p>
    <w:p w:rsidR="00124492" w:rsidRPr="00124492" w:rsidRDefault="00124492" w:rsidP="00124492">
      <w:pPr>
        <w:shd w:val="clear" w:color="auto" w:fill="FFFFFF"/>
        <w:spacing w:after="240" w:line="360" w:lineRule="atLeast"/>
        <w:rPr>
          <w:ins w:id="430" w:author="Unknown"/>
          <w:rFonts w:ascii="Helvetica" w:eastAsia="Times New Roman" w:hAnsi="Helvetica" w:cs="Helvetica"/>
          <w:sz w:val="26"/>
          <w:szCs w:val="26"/>
        </w:rPr>
      </w:pPr>
      <w:ins w:id="431" w:author="Unknown">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given array is:</w:t>
        </w:r>
        <w:r w:rsidRPr="00124492">
          <w:rPr>
            <w:rFonts w:ascii="Helvetica" w:eastAsia="Times New Roman" w:hAnsi="Helvetica" w:cs="Helvetica"/>
            <w:sz w:val="26"/>
            <w:szCs w:val="26"/>
          </w:rPr>
          <w:br/>
        </w:r>
        <w:r w:rsidRPr="00124492">
          <w:rPr>
            <w:rFonts w:ascii="Helvetica" w:eastAsia="Times New Roman" w:hAnsi="Helvetica" w:cs="Helvetica"/>
            <w:sz w:val="26"/>
            <w:szCs w:val="26"/>
          </w:rPr>
          <w:lastRenderedPageBreak/>
          <w:t>2 5 -1 6 -1 8 7 -1 9 1</w:t>
        </w:r>
        <w:r w:rsidRPr="00124492">
          <w:rPr>
            <w:rFonts w:ascii="Helvetica" w:eastAsia="Times New Roman" w:hAnsi="Helvetica" w:cs="Helvetica"/>
            <w:sz w:val="26"/>
            <w:szCs w:val="26"/>
          </w:rPr>
          <w:br/>
          <w:t>The new array is: -1 1 2 -1 -1 5 6 7 8 9</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"https://www.w3resource.com/c-programming-exercises/array/c-array-exercise-101.php"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432" w:author="Unknown"/>
          <w:rFonts w:ascii="Helvetica" w:eastAsia="Times New Roman" w:hAnsi="Helvetica" w:cs="Helvetica"/>
          <w:sz w:val="26"/>
          <w:szCs w:val="26"/>
        </w:rPr>
      </w:pPr>
      <w:ins w:id="433" w:author="Unknown">
        <w:r w:rsidRPr="00124492">
          <w:rPr>
            <w:rFonts w:ascii="Helvetica" w:eastAsia="Times New Roman" w:hAnsi="Helvetica" w:cs="Helvetica"/>
            <w:b/>
            <w:bCs/>
            <w:sz w:val="26"/>
            <w:szCs w:val="26"/>
          </w:rPr>
          <w:t>102.</w:t>
        </w:r>
        <w:r w:rsidRPr="00124492">
          <w:rPr>
            <w:rFonts w:ascii="Helvetica" w:eastAsia="Times New Roman" w:hAnsi="Helvetica" w:cs="Helvetica"/>
            <w:sz w:val="26"/>
            <w:szCs w:val="26"/>
          </w:rPr>
          <w:t> Write a program in C to rearrange an array in such an order that– smallest, largest, 2nd smallest, 2nd largest and on.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given array is:</w:t>
        </w:r>
        <w:r w:rsidRPr="00124492">
          <w:rPr>
            <w:rFonts w:ascii="Helvetica" w:eastAsia="Times New Roman" w:hAnsi="Helvetica" w:cs="Helvetica"/>
            <w:sz w:val="26"/>
            <w:szCs w:val="26"/>
          </w:rPr>
          <w:br/>
          <w:t>5 8 1 4 2 9 3 7 6</w:t>
        </w:r>
        <w:r w:rsidRPr="00124492">
          <w:rPr>
            <w:rFonts w:ascii="Helvetica" w:eastAsia="Times New Roman" w:hAnsi="Helvetica" w:cs="Helvetica"/>
            <w:sz w:val="26"/>
            <w:szCs w:val="26"/>
          </w:rPr>
          <w:br/>
          <w:t>The new array is:</w:t>
        </w:r>
        <w:r w:rsidRPr="00124492">
          <w:rPr>
            <w:rFonts w:ascii="Helvetica" w:eastAsia="Times New Roman" w:hAnsi="Helvetica" w:cs="Helvetica"/>
            <w:sz w:val="26"/>
            <w:szCs w:val="26"/>
          </w:rPr>
          <w:br/>
          <w:t>1 9 2 8 3 7 4 6 5</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"https://www.w3resource.com/c-programming-exercises/array/c-array-exercise-102.php"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434" w:author="Unknown"/>
          <w:rFonts w:ascii="Helvetica" w:eastAsia="Times New Roman" w:hAnsi="Helvetica" w:cs="Helvetica"/>
          <w:sz w:val="26"/>
          <w:szCs w:val="26"/>
        </w:rPr>
      </w:pPr>
      <w:ins w:id="435" w:author="Unknown">
        <w:r w:rsidRPr="00124492">
          <w:rPr>
            <w:rFonts w:ascii="Helvetica" w:eastAsia="Times New Roman" w:hAnsi="Helvetica" w:cs="Helvetica"/>
            <w:b/>
            <w:bCs/>
            <w:sz w:val="26"/>
            <w:szCs w:val="26"/>
          </w:rPr>
          <w:t>103.</w:t>
        </w:r>
        <w:r w:rsidRPr="00124492">
          <w:rPr>
            <w:rFonts w:ascii="Helvetica" w:eastAsia="Times New Roman" w:hAnsi="Helvetica" w:cs="Helvetica"/>
            <w:sz w:val="26"/>
            <w:szCs w:val="26"/>
          </w:rPr>
          <w:t> Write a program in C to update every array element with multiplication of previous and next numbers in array.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given array is:</w:t>
        </w:r>
        <w:r w:rsidRPr="00124492">
          <w:rPr>
            <w:rFonts w:ascii="Helvetica" w:eastAsia="Times New Roman" w:hAnsi="Helvetica" w:cs="Helvetica"/>
            <w:sz w:val="26"/>
            <w:szCs w:val="26"/>
          </w:rPr>
          <w:br/>
          <w:t>1 2 3 4 5 6</w:t>
        </w:r>
        <w:r w:rsidRPr="00124492">
          <w:rPr>
            <w:rFonts w:ascii="Helvetica" w:eastAsia="Times New Roman" w:hAnsi="Helvetica" w:cs="Helvetica"/>
            <w:sz w:val="26"/>
            <w:szCs w:val="26"/>
          </w:rPr>
          <w:br/>
          <w:t>The new array is:</w:t>
        </w:r>
        <w:r w:rsidRPr="00124492">
          <w:rPr>
            <w:rFonts w:ascii="Helvetica" w:eastAsia="Times New Roman" w:hAnsi="Helvetica" w:cs="Helvetica"/>
            <w:sz w:val="26"/>
            <w:szCs w:val="26"/>
          </w:rPr>
          <w:br/>
          <w:t>2 3 8 15 24 30</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"https://www.w3resource.com/c-programming-exercises/array/c-array-exercise-103.php"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436" w:author="Unknown"/>
          <w:rFonts w:ascii="Helvetica" w:eastAsia="Times New Roman" w:hAnsi="Helvetica" w:cs="Helvetica"/>
          <w:sz w:val="26"/>
          <w:szCs w:val="26"/>
        </w:rPr>
      </w:pPr>
      <w:ins w:id="437" w:author="Unknown">
        <w:r w:rsidRPr="00124492">
          <w:rPr>
            <w:rFonts w:ascii="Helvetica" w:eastAsia="Times New Roman" w:hAnsi="Helvetica" w:cs="Helvetica"/>
            <w:b/>
            <w:bCs/>
            <w:sz w:val="26"/>
            <w:szCs w:val="26"/>
          </w:rPr>
          <w:t>104.</w:t>
        </w:r>
        <w:r w:rsidRPr="00124492">
          <w:rPr>
            <w:rFonts w:ascii="Helvetica" w:eastAsia="Times New Roman" w:hAnsi="Helvetica" w:cs="Helvetica"/>
            <w:sz w:val="26"/>
            <w:szCs w:val="26"/>
          </w:rPr>
          <w:t> Write a program in C to rearrange an array such that even index elements are smaller and odd index elements are greater than their next.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array given is:</w:t>
        </w:r>
        <w:r w:rsidRPr="00124492">
          <w:rPr>
            <w:rFonts w:ascii="Helvetica" w:eastAsia="Times New Roman" w:hAnsi="Helvetica" w:cs="Helvetica"/>
            <w:sz w:val="26"/>
            <w:szCs w:val="26"/>
          </w:rPr>
          <w:br/>
          <w:t>6 4 2 1 8 3</w:t>
        </w:r>
        <w:r w:rsidRPr="00124492">
          <w:rPr>
            <w:rFonts w:ascii="Helvetica" w:eastAsia="Times New Roman" w:hAnsi="Helvetica" w:cs="Helvetica"/>
            <w:sz w:val="26"/>
            <w:szCs w:val="26"/>
          </w:rPr>
          <w:br/>
          <w:t>The new array after rearranging:</w:t>
        </w:r>
        <w:r w:rsidRPr="00124492">
          <w:rPr>
            <w:rFonts w:ascii="Helvetica" w:eastAsia="Times New Roman" w:hAnsi="Helvetica" w:cs="Helvetica"/>
            <w:sz w:val="26"/>
            <w:szCs w:val="26"/>
          </w:rPr>
          <w:br/>
          <w:t>4 6 1 8 2 3</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"https://www.w3resource.com/c-programming-exercises/array/c-array-exercise-104.php"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438" w:author="Unknown"/>
          <w:rFonts w:ascii="Helvetica" w:eastAsia="Times New Roman" w:hAnsi="Helvetica" w:cs="Helvetica"/>
          <w:sz w:val="26"/>
          <w:szCs w:val="26"/>
        </w:rPr>
      </w:pPr>
      <w:ins w:id="439" w:author="Unknown">
        <w:r w:rsidRPr="00124492">
          <w:rPr>
            <w:rFonts w:ascii="Helvetica" w:eastAsia="Times New Roman" w:hAnsi="Helvetica" w:cs="Helvetica"/>
            <w:b/>
            <w:bCs/>
            <w:sz w:val="26"/>
            <w:szCs w:val="26"/>
          </w:rPr>
          <w:t>105.</w:t>
        </w:r>
        <w:r w:rsidRPr="00124492">
          <w:rPr>
            <w:rFonts w:ascii="Helvetica" w:eastAsia="Times New Roman" w:hAnsi="Helvetica" w:cs="Helvetica"/>
            <w:sz w:val="26"/>
            <w:szCs w:val="26"/>
          </w:rPr>
          <w:t> Write a program in C to find minimum number of swaps required to gather all elements less than or equals to k.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given array is:</w:t>
        </w:r>
        <w:r w:rsidRPr="00124492">
          <w:rPr>
            <w:rFonts w:ascii="Helvetica" w:eastAsia="Times New Roman" w:hAnsi="Helvetica" w:cs="Helvetica"/>
            <w:sz w:val="26"/>
            <w:szCs w:val="26"/>
          </w:rPr>
          <w:br/>
          <w:t>2 7 9 5 8 7 4</w:t>
        </w:r>
        <w:r w:rsidRPr="00124492">
          <w:rPr>
            <w:rFonts w:ascii="Helvetica" w:eastAsia="Times New Roman" w:hAnsi="Helvetica" w:cs="Helvetica"/>
            <w:sz w:val="26"/>
            <w:szCs w:val="26"/>
          </w:rPr>
          <w:br/>
        </w:r>
        <w:r w:rsidRPr="00124492">
          <w:rPr>
            <w:rFonts w:ascii="Helvetica" w:eastAsia="Times New Roman" w:hAnsi="Helvetica" w:cs="Helvetica"/>
            <w:sz w:val="26"/>
            <w:szCs w:val="26"/>
          </w:rPr>
          <w:lastRenderedPageBreak/>
          <w:t>The minimum swap required is: 2</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"https://www.w3resource.com/c-programming-exercises/array/c-array-exercise-105.php"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440" w:author="Unknown"/>
          <w:rFonts w:ascii="Helvetica" w:eastAsia="Times New Roman" w:hAnsi="Helvetica" w:cs="Helvetica"/>
          <w:sz w:val="26"/>
          <w:szCs w:val="26"/>
        </w:rPr>
      </w:pPr>
      <w:ins w:id="441" w:author="Unknown">
        <w:r w:rsidRPr="00124492">
          <w:rPr>
            <w:rFonts w:ascii="Helvetica" w:eastAsia="Times New Roman" w:hAnsi="Helvetica" w:cs="Helvetica"/>
            <w:b/>
            <w:bCs/>
            <w:sz w:val="26"/>
            <w:szCs w:val="26"/>
          </w:rPr>
          <w:t>106.</w:t>
        </w:r>
        <w:r w:rsidRPr="00124492">
          <w:rPr>
            <w:rFonts w:ascii="Helvetica" w:eastAsia="Times New Roman" w:hAnsi="Helvetica" w:cs="Helvetica"/>
            <w:sz w:val="26"/>
            <w:szCs w:val="26"/>
          </w:rPr>
          <w:t> Write a program in C to convert the array in such a way that double its value and replace the next number with 0 if current and next element are same and rearrange the array such that all 0's shifted to the end. </w:t>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"https://www.w3resource.com/c-programming-exercises/array/index.php" \l "editorr"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Go to the editor</w:t>
        </w:r>
        <w:r w:rsidRPr="00124492">
          <w:rPr>
            <w:rFonts w:ascii="Helvetica" w:eastAsia="Times New Roman" w:hAnsi="Helvetica" w:cs="Helvetica"/>
            <w:sz w:val="26"/>
            <w:szCs w:val="26"/>
          </w:rPr>
          <w:fldChar w:fldCharType="end"/>
        </w:r>
        <w:r w:rsidRPr="00124492">
          <w:rPr>
            <w:rFonts w:ascii="Helvetica" w:eastAsia="Times New Roman" w:hAnsi="Helvetica" w:cs="Helvetica"/>
            <w:sz w:val="26"/>
            <w:szCs w:val="26"/>
          </w:rPr>
          <w:br/>
        </w:r>
        <w:r w:rsidRPr="00124492">
          <w:rPr>
            <w:rFonts w:ascii="Helvetica" w:eastAsia="Times New Roman" w:hAnsi="Helvetica" w:cs="Helvetica"/>
            <w:i/>
            <w:iCs/>
            <w:sz w:val="26"/>
            <w:szCs w:val="26"/>
          </w:rPr>
          <w:t>Expected Output</w:t>
        </w:r>
        <w:proofErr w:type="gramStart"/>
        <w:r w:rsidRPr="00124492">
          <w:rPr>
            <w:rFonts w:ascii="Helvetica" w:eastAsia="Times New Roman" w:hAnsi="Helvetica" w:cs="Helvetica"/>
            <w:sz w:val="26"/>
            <w:szCs w:val="26"/>
          </w:rPr>
          <w:t>:</w:t>
        </w:r>
        <w:proofErr w:type="gramEnd"/>
        <w:r w:rsidRPr="00124492">
          <w:rPr>
            <w:rFonts w:ascii="Helvetica" w:eastAsia="Times New Roman" w:hAnsi="Helvetica" w:cs="Helvetica"/>
            <w:sz w:val="26"/>
            <w:szCs w:val="26"/>
          </w:rPr>
          <w:br/>
          <w:t>The given array is: 0 3 3 3 0 0 7 7 0 9</w:t>
        </w:r>
        <w:r w:rsidRPr="00124492">
          <w:rPr>
            <w:rFonts w:ascii="Helvetica" w:eastAsia="Times New Roman" w:hAnsi="Helvetica" w:cs="Helvetica"/>
            <w:sz w:val="26"/>
            <w:szCs w:val="26"/>
          </w:rPr>
          <w:br/>
          <w:t>The new array is: 6 3 14 9 0 0 0 0 0 0</w:t>
        </w:r>
        <w:r w:rsidRPr="00124492">
          <w:rPr>
            <w:rFonts w:ascii="Helvetica" w:eastAsia="Times New Roman" w:hAnsi="Helvetica" w:cs="Helvetica"/>
            <w:sz w:val="26"/>
            <w:szCs w:val="26"/>
          </w:rPr>
          <w:br/>
        </w:r>
        <w:r w:rsidRPr="00124492">
          <w:rPr>
            <w:rFonts w:ascii="Helvetica" w:eastAsia="Times New Roman" w:hAnsi="Helvetica" w:cs="Helvetica"/>
            <w:sz w:val="26"/>
            <w:szCs w:val="26"/>
          </w:rPr>
          <w:fldChar w:fldCharType="begin"/>
        </w:r>
        <w:r w:rsidRPr="00124492">
          <w:rPr>
            <w:rFonts w:ascii="Helvetica" w:eastAsia="Times New Roman" w:hAnsi="Helvetica" w:cs="Helvetica"/>
            <w:sz w:val="26"/>
            <w:szCs w:val="26"/>
          </w:rPr>
          <w:instrText xml:space="preserve"> HYPERLINK "https://www.w3resource.com/c-programming-exercises/array/c-array-exercise-106.php" \t "_blank" </w:instrText>
        </w:r>
        <w:r w:rsidRPr="00124492">
          <w:rPr>
            <w:rFonts w:ascii="Helvetica" w:eastAsia="Times New Roman" w:hAnsi="Helvetica" w:cs="Helvetica"/>
            <w:sz w:val="26"/>
            <w:szCs w:val="26"/>
          </w:rPr>
          <w:fldChar w:fldCharType="separate"/>
        </w:r>
        <w:r w:rsidRPr="00124492">
          <w:rPr>
            <w:rFonts w:ascii="Helvetica" w:eastAsia="Times New Roman" w:hAnsi="Helvetica" w:cs="Helvetica"/>
            <w:color w:val="448AFF"/>
            <w:sz w:val="26"/>
            <w:szCs w:val="26"/>
            <w:u w:val="single"/>
          </w:rPr>
          <w:t>Click me to see the solution</w:t>
        </w:r>
        <w:r w:rsidRPr="00124492">
          <w:rPr>
            <w:rFonts w:ascii="Helvetica" w:eastAsia="Times New Roman" w:hAnsi="Helvetica" w:cs="Helvetica"/>
            <w:sz w:val="26"/>
            <w:szCs w:val="26"/>
          </w:rPr>
          <w:fldChar w:fldCharType="end"/>
        </w:r>
      </w:ins>
    </w:p>
    <w:p w:rsidR="00124492" w:rsidRPr="00124492" w:rsidRDefault="00124492" w:rsidP="00124492">
      <w:pPr>
        <w:shd w:val="clear" w:color="auto" w:fill="FFFFFF"/>
        <w:spacing w:after="240" w:line="360" w:lineRule="atLeast"/>
        <w:rPr>
          <w:ins w:id="442" w:author="Unknown"/>
          <w:rFonts w:ascii="Helvetica" w:eastAsia="Times New Roman" w:hAnsi="Helvetica" w:cs="Helvetica"/>
          <w:sz w:val="26"/>
          <w:szCs w:val="26"/>
        </w:rPr>
      </w:pPr>
      <w:ins w:id="443" w:author="Unknown">
        <w:r w:rsidRPr="00124492">
          <w:rPr>
            <w:rFonts w:ascii="Helvetica" w:eastAsia="Times New Roman" w:hAnsi="Helvetica" w:cs="Helvetica"/>
            <w:b/>
            <w:bCs/>
            <w:sz w:val="26"/>
            <w:szCs w:val="26"/>
          </w:rPr>
          <w:t>C Programming Code Editor:</w:t>
        </w:r>
      </w:ins>
    </w:p>
    <w:p w:rsidR="00124492" w:rsidRPr="004465B3" w:rsidRDefault="00124492" w:rsidP="004465B3">
      <w:pPr>
        <w:tabs>
          <w:tab w:val="left" w:pos="360"/>
        </w:tabs>
        <w:rPr>
          <w:rFonts w:ascii="Times New Roman" w:hAnsi="Times New Roman" w:cs="Times New Roman"/>
          <w:sz w:val="28"/>
          <w:szCs w:val="28"/>
        </w:rPr>
      </w:pPr>
      <w:bookmarkStart w:id="444" w:name="_GoBack"/>
      <w:bookmarkEnd w:id="444"/>
    </w:p>
    <w:sectPr w:rsidR="00124492" w:rsidRPr="00446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5B3"/>
    <w:rsid w:val="00124492"/>
    <w:rsid w:val="002A2DB1"/>
    <w:rsid w:val="003D2D5E"/>
    <w:rsid w:val="004465B3"/>
    <w:rsid w:val="005D4D00"/>
    <w:rsid w:val="006128FE"/>
    <w:rsid w:val="00740D68"/>
    <w:rsid w:val="009219C7"/>
    <w:rsid w:val="00A93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44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44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2D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2D5E"/>
    <w:rPr>
      <w:b/>
      <w:bCs/>
    </w:rPr>
  </w:style>
  <w:style w:type="character" w:styleId="Hyperlink">
    <w:name w:val="Hyperlink"/>
    <w:basedOn w:val="DefaultParagraphFont"/>
    <w:uiPriority w:val="99"/>
    <w:semiHidden/>
    <w:unhideWhenUsed/>
    <w:rsid w:val="003D2D5E"/>
    <w:rPr>
      <w:color w:val="0000FF"/>
      <w:u w:val="single"/>
    </w:rPr>
  </w:style>
  <w:style w:type="character" w:styleId="Emphasis">
    <w:name w:val="Emphasis"/>
    <w:basedOn w:val="DefaultParagraphFont"/>
    <w:uiPriority w:val="20"/>
    <w:qFormat/>
    <w:rsid w:val="003D2D5E"/>
    <w:rPr>
      <w:i/>
      <w:iCs/>
    </w:rPr>
  </w:style>
  <w:style w:type="paragraph" w:styleId="HTMLPreformatted">
    <w:name w:val="HTML Preformatted"/>
    <w:basedOn w:val="Normal"/>
    <w:link w:val="HTMLPreformattedChar"/>
    <w:uiPriority w:val="99"/>
    <w:semiHidden/>
    <w:unhideWhenUsed/>
    <w:rsid w:val="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492"/>
    <w:rPr>
      <w:rFonts w:ascii="Courier New" w:eastAsia="Times New Roman" w:hAnsi="Courier New" w:cs="Courier New"/>
      <w:sz w:val="20"/>
      <w:szCs w:val="20"/>
    </w:rPr>
  </w:style>
  <w:style w:type="paragraph" w:customStyle="1" w:styleId="style2">
    <w:name w:val="style2"/>
    <w:basedOn w:val="Normal"/>
    <w:rsid w:val="0012449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44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44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2D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2D5E"/>
    <w:rPr>
      <w:b/>
      <w:bCs/>
    </w:rPr>
  </w:style>
  <w:style w:type="character" w:styleId="Hyperlink">
    <w:name w:val="Hyperlink"/>
    <w:basedOn w:val="DefaultParagraphFont"/>
    <w:uiPriority w:val="99"/>
    <w:semiHidden/>
    <w:unhideWhenUsed/>
    <w:rsid w:val="003D2D5E"/>
    <w:rPr>
      <w:color w:val="0000FF"/>
      <w:u w:val="single"/>
    </w:rPr>
  </w:style>
  <w:style w:type="character" w:styleId="Emphasis">
    <w:name w:val="Emphasis"/>
    <w:basedOn w:val="DefaultParagraphFont"/>
    <w:uiPriority w:val="20"/>
    <w:qFormat/>
    <w:rsid w:val="003D2D5E"/>
    <w:rPr>
      <w:i/>
      <w:iCs/>
    </w:rPr>
  </w:style>
  <w:style w:type="paragraph" w:styleId="HTMLPreformatted">
    <w:name w:val="HTML Preformatted"/>
    <w:basedOn w:val="Normal"/>
    <w:link w:val="HTMLPreformattedChar"/>
    <w:uiPriority w:val="99"/>
    <w:semiHidden/>
    <w:unhideWhenUsed/>
    <w:rsid w:val="001244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4492"/>
    <w:rPr>
      <w:rFonts w:ascii="Courier New" w:eastAsia="Times New Roman" w:hAnsi="Courier New" w:cs="Courier New"/>
      <w:sz w:val="20"/>
      <w:szCs w:val="20"/>
    </w:rPr>
  </w:style>
  <w:style w:type="paragraph" w:customStyle="1" w:styleId="style2">
    <w:name w:val="style2"/>
    <w:basedOn w:val="Normal"/>
    <w:rsid w:val="001244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19018">
      <w:bodyDiv w:val="1"/>
      <w:marLeft w:val="0"/>
      <w:marRight w:val="0"/>
      <w:marTop w:val="0"/>
      <w:marBottom w:val="0"/>
      <w:divBdr>
        <w:top w:val="none" w:sz="0" w:space="0" w:color="auto"/>
        <w:left w:val="none" w:sz="0" w:space="0" w:color="auto"/>
        <w:bottom w:val="none" w:sz="0" w:space="0" w:color="auto"/>
        <w:right w:val="none" w:sz="0" w:space="0" w:color="auto"/>
      </w:divBdr>
    </w:div>
    <w:div w:id="734545076">
      <w:bodyDiv w:val="1"/>
      <w:marLeft w:val="0"/>
      <w:marRight w:val="0"/>
      <w:marTop w:val="0"/>
      <w:marBottom w:val="0"/>
      <w:divBdr>
        <w:top w:val="none" w:sz="0" w:space="0" w:color="auto"/>
        <w:left w:val="none" w:sz="0" w:space="0" w:color="auto"/>
        <w:bottom w:val="none" w:sz="0" w:space="0" w:color="auto"/>
        <w:right w:val="none" w:sz="0" w:space="0" w:color="auto"/>
      </w:divBdr>
    </w:div>
    <w:div w:id="878511289">
      <w:bodyDiv w:val="1"/>
      <w:marLeft w:val="0"/>
      <w:marRight w:val="0"/>
      <w:marTop w:val="0"/>
      <w:marBottom w:val="0"/>
      <w:divBdr>
        <w:top w:val="none" w:sz="0" w:space="0" w:color="auto"/>
        <w:left w:val="none" w:sz="0" w:space="0" w:color="auto"/>
        <w:bottom w:val="none" w:sz="0" w:space="0" w:color="auto"/>
        <w:right w:val="none" w:sz="0" w:space="0" w:color="auto"/>
      </w:divBdr>
    </w:div>
    <w:div w:id="214303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resource.com/c-programming-exercises/conditional-statement/index.php" TargetMode="External"/><Relationship Id="rId18" Type="http://schemas.openxmlformats.org/officeDocument/2006/relationships/hyperlink" Target="https://www.w3resource.com/c-programming-exercises/conditional-statement/c-conditional-statement-exercises-7.php" TargetMode="External"/><Relationship Id="rId26" Type="http://schemas.openxmlformats.org/officeDocument/2006/relationships/hyperlink" Target="https://www.w3resource.com/c-programming-exercises/conditional-statement/c-conditional-statement-exercises-14.php" TargetMode="External"/><Relationship Id="rId39" Type="http://schemas.openxmlformats.org/officeDocument/2006/relationships/hyperlink" Target="https://www.w3resource.com/c-programming-exercises/conditional-statement/index.php" TargetMode="External"/><Relationship Id="rId21" Type="http://schemas.openxmlformats.org/officeDocument/2006/relationships/hyperlink" Target="https://www.w3resource.com/c-programming-exercises/conditional-statement/index.php" TargetMode="External"/><Relationship Id="rId34" Type="http://schemas.openxmlformats.org/officeDocument/2006/relationships/hyperlink" Target="https://www.w3resource.com/c-programming-exercises/conditional-statement/c-conditional-statement-exercises-18.php" TargetMode="External"/><Relationship Id="rId42" Type="http://schemas.openxmlformats.org/officeDocument/2006/relationships/hyperlink" Target="https://www.w3resource.com/c-programming-exercises/conditional-statement/c-conditional-statement-exercises-22.php" TargetMode="External"/><Relationship Id="rId47" Type="http://schemas.openxmlformats.org/officeDocument/2006/relationships/hyperlink" Target="https://www.w3resource.com/c-programming-exercises/conditional-statement/index.php" TargetMode="External"/><Relationship Id="rId50" Type="http://schemas.openxmlformats.org/officeDocument/2006/relationships/hyperlink" Target="https://www.w3resource.com/c-programming-exercises/conditional-statement/c-conditional-statement-exercises-26.php" TargetMode="External"/><Relationship Id="rId55" Type="http://schemas.openxmlformats.org/officeDocument/2006/relationships/hyperlink" Target="https://www.w3resource.com/c-programming-exercises/for-loop/index.php" TargetMode="External"/><Relationship Id="rId63" Type="http://schemas.openxmlformats.org/officeDocument/2006/relationships/hyperlink" Target="https://www.w3resource.com/c-programming-exercises/for-loop/index.php" TargetMode="External"/><Relationship Id="rId68" Type="http://schemas.openxmlformats.org/officeDocument/2006/relationships/hyperlink" Target="https://www.w3resource.com/c-programming-exercises/array/index.php" TargetMode="External"/><Relationship Id="rId76" Type="http://schemas.openxmlformats.org/officeDocument/2006/relationships/hyperlink" Target="https://www.w3resource.com/c-programming-exercises/array/index.php" TargetMode="External"/><Relationship Id="rId84" Type="http://schemas.openxmlformats.org/officeDocument/2006/relationships/hyperlink" Target="https://www.w3resource.com/c-programming-exercises/array/index.php" TargetMode="External"/><Relationship Id="rId89" Type="http://schemas.openxmlformats.org/officeDocument/2006/relationships/hyperlink" Target="https://www.w3resource.com/c-programming-exercises/array/c-array-exercise-11.php" TargetMode="External"/><Relationship Id="rId7" Type="http://schemas.openxmlformats.org/officeDocument/2006/relationships/hyperlink" Target="https://www.w3resource.com/c-programming-exercises/conditional-statement/index.php" TargetMode="External"/><Relationship Id="rId71" Type="http://schemas.openxmlformats.org/officeDocument/2006/relationships/hyperlink" Target="https://www.w3resource.com/c-programming-exercises/array/c-array-exercise-2.php" TargetMode="External"/><Relationship Id="rId2" Type="http://schemas.microsoft.com/office/2007/relationships/stylesWithEffects" Target="stylesWithEffects.xml"/><Relationship Id="rId16" Type="http://schemas.openxmlformats.org/officeDocument/2006/relationships/hyperlink" Target="https://www.w3resource.com/c-programming-exercises/conditional-statement/c-conditional-statement-exercises-6.php" TargetMode="External"/><Relationship Id="rId29" Type="http://schemas.openxmlformats.org/officeDocument/2006/relationships/hyperlink" Target="https://www.w3resource.com/c-programming-exercises/conditional-statement/index.php" TargetMode="External"/><Relationship Id="rId11" Type="http://schemas.openxmlformats.org/officeDocument/2006/relationships/hyperlink" Target="https://www.w3resource.com/c-programming-exercises/conditional-statement/index.php" TargetMode="External"/><Relationship Id="rId24" Type="http://schemas.openxmlformats.org/officeDocument/2006/relationships/hyperlink" Target="https://www.w3resource.com/c-programming-exercises/conditional-statement/c-conditional-statement-exercises-10.php" TargetMode="External"/><Relationship Id="rId32" Type="http://schemas.openxmlformats.org/officeDocument/2006/relationships/hyperlink" Target="https://www.w3resource.com/c-programming-exercises/conditional-statement/c-conditional-statement-exercises-17.php" TargetMode="External"/><Relationship Id="rId37" Type="http://schemas.openxmlformats.org/officeDocument/2006/relationships/hyperlink" Target="https://www.w3resource.com/c-programming-exercises/conditional-statement/index.php" TargetMode="External"/><Relationship Id="rId40" Type="http://schemas.openxmlformats.org/officeDocument/2006/relationships/hyperlink" Target="https://www.w3resource.com/c-programming-exercises/conditional-statement/c-conditional-statement-exercises-21.php" TargetMode="External"/><Relationship Id="rId45" Type="http://schemas.openxmlformats.org/officeDocument/2006/relationships/hyperlink" Target="https://www.w3resource.com/c-programming-exercises/conditional-statement/index.php" TargetMode="External"/><Relationship Id="rId53" Type="http://schemas.openxmlformats.org/officeDocument/2006/relationships/hyperlink" Target="https://www.w3resource.com/c-programming-exercises/for-loop/index.php" TargetMode="External"/><Relationship Id="rId58" Type="http://schemas.openxmlformats.org/officeDocument/2006/relationships/hyperlink" Target="https://www.w3resource.com/c-programming-exercises/for-loop/c-for-loop-exercises-4.php" TargetMode="External"/><Relationship Id="rId66" Type="http://schemas.openxmlformats.org/officeDocument/2006/relationships/hyperlink" Target="https://www.w3resource.com/c-programming-exercises/for-loop/index.php" TargetMode="External"/><Relationship Id="rId74" Type="http://schemas.openxmlformats.org/officeDocument/2006/relationships/hyperlink" Target="https://www.w3resource.com/c-programming-exercises/array/index.php" TargetMode="External"/><Relationship Id="rId79" Type="http://schemas.openxmlformats.org/officeDocument/2006/relationships/hyperlink" Target="https://www.w3resource.com/c-programming-exercises/array/c-array-exercise-6.php" TargetMode="External"/><Relationship Id="rId87" Type="http://schemas.openxmlformats.org/officeDocument/2006/relationships/hyperlink" Target="https://www.w3resource.com/c-programming-exercises/array/c-array-exercise-10.php" TargetMode="External"/><Relationship Id="rId5" Type="http://schemas.openxmlformats.org/officeDocument/2006/relationships/hyperlink" Target="https://www.w3resource.com/c-programming-exercises/conditional-statement/index.php" TargetMode="External"/><Relationship Id="rId61" Type="http://schemas.openxmlformats.org/officeDocument/2006/relationships/hyperlink" Target="https://www.w3resource.com/c-programming-exercises/for-loop/index.php" TargetMode="External"/><Relationship Id="rId82" Type="http://schemas.openxmlformats.org/officeDocument/2006/relationships/hyperlink" Target="https://www.w3resource.com/c-programming-exercises/array/index.php" TargetMode="External"/><Relationship Id="rId90" Type="http://schemas.openxmlformats.org/officeDocument/2006/relationships/fontTable" Target="fontTable.xml"/><Relationship Id="rId19" Type="http://schemas.openxmlformats.org/officeDocument/2006/relationships/hyperlink" Target="https://www.w3resource.com/c-programming-exercises/conditional-statement/index.php" TargetMode="External"/><Relationship Id="rId14" Type="http://schemas.openxmlformats.org/officeDocument/2006/relationships/hyperlink" Target="https://www.w3resource.com/c-programming-exercises/conditional-statement/c-conditional-statement-exercises-5.php" TargetMode="External"/><Relationship Id="rId22" Type="http://schemas.openxmlformats.org/officeDocument/2006/relationships/hyperlink" Target="https://www.w3resource.com/c-programming-exercises/conditional-statement/c-conditional-statement-exercises-9.php" TargetMode="External"/><Relationship Id="rId27" Type="http://schemas.openxmlformats.org/officeDocument/2006/relationships/hyperlink" Target="https://www.w3resource.com/c-programming-exercises/conditional-statement/index.php" TargetMode="External"/><Relationship Id="rId30" Type="http://schemas.openxmlformats.org/officeDocument/2006/relationships/hyperlink" Target="https://www.w3resource.com/c-programming-exercises/conditional-statement/c-conditional-statement-exercises-16.php" TargetMode="External"/><Relationship Id="rId35" Type="http://schemas.openxmlformats.org/officeDocument/2006/relationships/hyperlink" Target="https://www.w3resource.com/c-programming-exercises/conditional-statement/index.php" TargetMode="External"/><Relationship Id="rId43" Type="http://schemas.openxmlformats.org/officeDocument/2006/relationships/hyperlink" Target="https://www.w3resource.com/c-programming-exercises/conditional-statement/index.php" TargetMode="External"/><Relationship Id="rId48" Type="http://schemas.openxmlformats.org/officeDocument/2006/relationships/hyperlink" Target="https://www.w3resource.com/c-programming-exercises/conditional-statement/c-conditional-statement-exercises-25.php" TargetMode="External"/><Relationship Id="rId56" Type="http://schemas.openxmlformats.org/officeDocument/2006/relationships/hyperlink" Target="https://www.w3resource.com/c-programming-exercises/for-loop/c-for-loop-exercises-3.php" TargetMode="External"/><Relationship Id="rId64" Type="http://schemas.openxmlformats.org/officeDocument/2006/relationships/hyperlink" Target="https://www.w3resource.com/c-programming-exercises/for-loop/c-for-loop-exercises-7.php" TargetMode="External"/><Relationship Id="rId69" Type="http://schemas.openxmlformats.org/officeDocument/2006/relationships/hyperlink" Target="https://www.w3resource.com/c-programming-exercises/array/c-array-exercise-1.php" TargetMode="External"/><Relationship Id="rId77" Type="http://schemas.openxmlformats.org/officeDocument/2006/relationships/hyperlink" Target="https://www.w3resource.com/c-programming-exercises/array/c-array-exercise-5.php" TargetMode="External"/><Relationship Id="rId8" Type="http://schemas.openxmlformats.org/officeDocument/2006/relationships/hyperlink" Target="https://www.w3resource.com/c-programming-exercises/conditional-statement/c-conditional-statement-exercises-2.php" TargetMode="External"/><Relationship Id="rId51" Type="http://schemas.openxmlformats.org/officeDocument/2006/relationships/hyperlink" Target="https://www.w3resource.com/c-programming-exercises/for-loop/index.php" TargetMode="External"/><Relationship Id="rId72" Type="http://schemas.openxmlformats.org/officeDocument/2006/relationships/hyperlink" Target="https://www.w3resource.com/c-programming-exercises/array/index.php" TargetMode="External"/><Relationship Id="rId80" Type="http://schemas.openxmlformats.org/officeDocument/2006/relationships/hyperlink" Target="https://www.w3resource.com/c-programming-exercises/array/index.php" TargetMode="External"/><Relationship Id="rId85" Type="http://schemas.openxmlformats.org/officeDocument/2006/relationships/hyperlink" Target="https://www.w3resource.com/c-programming-exercises/array/c-array-exercise-9.php" TargetMode="External"/><Relationship Id="rId3" Type="http://schemas.openxmlformats.org/officeDocument/2006/relationships/settings" Target="settings.xml"/><Relationship Id="rId12" Type="http://schemas.openxmlformats.org/officeDocument/2006/relationships/hyperlink" Target="https://www.w3resource.com/c-programming-exercises/conditional-statement/c-conditional-statement-exercises-4.php" TargetMode="External"/><Relationship Id="rId17" Type="http://schemas.openxmlformats.org/officeDocument/2006/relationships/hyperlink" Target="https://www.w3resource.com/c-programming-exercises/conditional-statement/index.php" TargetMode="External"/><Relationship Id="rId25" Type="http://schemas.openxmlformats.org/officeDocument/2006/relationships/hyperlink" Target="https://www.w3resource.com/c-programming-exercises/conditional-statement/index.php" TargetMode="External"/><Relationship Id="rId33" Type="http://schemas.openxmlformats.org/officeDocument/2006/relationships/hyperlink" Target="https://www.w3resource.com/c-programming-exercises/conditional-statement/index.php" TargetMode="External"/><Relationship Id="rId38" Type="http://schemas.openxmlformats.org/officeDocument/2006/relationships/hyperlink" Target="https://www.w3resource.com/c-programming-exercises/conditional-statement/c-conditional-statement-exercises-20.php" TargetMode="External"/><Relationship Id="rId46" Type="http://schemas.openxmlformats.org/officeDocument/2006/relationships/hyperlink" Target="https://www.w3resource.com/c-programming-exercises/conditional-statement/c-conditional-statement-exercises-24.php" TargetMode="External"/><Relationship Id="rId59" Type="http://schemas.openxmlformats.org/officeDocument/2006/relationships/hyperlink" Target="https://www.w3resource.com/c-programming-exercises/for-loop/index.php" TargetMode="External"/><Relationship Id="rId67" Type="http://schemas.openxmlformats.org/officeDocument/2006/relationships/hyperlink" Target="https://www.w3resource.com/c-programming-exercises/for-loop/c-for-loop-exercises-9.php" TargetMode="External"/><Relationship Id="rId20" Type="http://schemas.openxmlformats.org/officeDocument/2006/relationships/hyperlink" Target="https://www.w3resource.com/c-programming-exercises/conditional-statement/c-conditional-statement-exercises-8.php" TargetMode="External"/><Relationship Id="rId41" Type="http://schemas.openxmlformats.org/officeDocument/2006/relationships/hyperlink" Target="https://www.w3resource.com/c-programming-exercises/conditional-statement/index.php" TargetMode="External"/><Relationship Id="rId54" Type="http://schemas.openxmlformats.org/officeDocument/2006/relationships/hyperlink" Target="https://www.w3resource.com/c-programming-exercises/for-loop/c-for-loop-exercises-2.php" TargetMode="External"/><Relationship Id="rId62" Type="http://schemas.openxmlformats.org/officeDocument/2006/relationships/hyperlink" Target="https://www.w3resource.com/c-programming-exercises/for-loop/c-for-loop-exercises-6.php" TargetMode="External"/><Relationship Id="rId70" Type="http://schemas.openxmlformats.org/officeDocument/2006/relationships/hyperlink" Target="https://www.w3resource.com/c-programming-exercises/array/index.php" TargetMode="External"/><Relationship Id="rId75" Type="http://schemas.openxmlformats.org/officeDocument/2006/relationships/hyperlink" Target="https://www.w3resource.com/c-programming-exercises/array/c-array-exercise-4.php" TargetMode="External"/><Relationship Id="rId83" Type="http://schemas.openxmlformats.org/officeDocument/2006/relationships/hyperlink" Target="https://www.w3resource.com/c-programming-exercises/array/c-array-exercise-8.php" TargetMode="External"/><Relationship Id="rId88" Type="http://schemas.openxmlformats.org/officeDocument/2006/relationships/hyperlink" Target="https://www.w3resource.com/c-programming-exercises/array/index.php" TargetMode="External"/><Relationship Id="rId9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w3resource.com/c-programming-exercises/conditional-statement/c-conditional-statement-exercises-1.php" TargetMode="External"/><Relationship Id="rId15" Type="http://schemas.openxmlformats.org/officeDocument/2006/relationships/hyperlink" Target="https://www.w3resource.com/c-programming-exercises/conditional-statement/index.php" TargetMode="External"/><Relationship Id="rId23" Type="http://schemas.openxmlformats.org/officeDocument/2006/relationships/hyperlink" Target="https://www.w3resource.com/c-programming-exercises/conditional-statement/index.php" TargetMode="External"/><Relationship Id="rId28" Type="http://schemas.openxmlformats.org/officeDocument/2006/relationships/hyperlink" Target="https://www.w3resource.com/c-programming-exercises/conditional-statement/c-conditional-statement-exercises-15.php" TargetMode="External"/><Relationship Id="rId36" Type="http://schemas.openxmlformats.org/officeDocument/2006/relationships/hyperlink" Target="https://www.w3resource.com/c-programming-exercises/conditional-statement/c-conditional-statement-exercises-19.php" TargetMode="External"/><Relationship Id="rId49" Type="http://schemas.openxmlformats.org/officeDocument/2006/relationships/hyperlink" Target="https://www.w3resource.com/c-programming-exercises/conditional-statement/index.php" TargetMode="External"/><Relationship Id="rId57" Type="http://schemas.openxmlformats.org/officeDocument/2006/relationships/hyperlink" Target="https://www.w3resource.com/c-programming-exercises/for-loop/index.php" TargetMode="External"/><Relationship Id="rId10" Type="http://schemas.openxmlformats.org/officeDocument/2006/relationships/hyperlink" Target="https://www.w3resource.com/c-programming-exercises/conditional-statement/c-conditional-statement-exercises-3.php" TargetMode="External"/><Relationship Id="rId31" Type="http://schemas.openxmlformats.org/officeDocument/2006/relationships/hyperlink" Target="https://www.w3resource.com/c-programming-exercises/conditional-statement/index.php" TargetMode="External"/><Relationship Id="rId44" Type="http://schemas.openxmlformats.org/officeDocument/2006/relationships/hyperlink" Target="https://www.w3resource.com/c-programming-exercises/conditional-statement/c-conditional-statement-exercises-23.php" TargetMode="External"/><Relationship Id="rId52" Type="http://schemas.openxmlformats.org/officeDocument/2006/relationships/hyperlink" Target="https://www.w3resource.com/c-programming-exercises/for-loop/c-for-loop-exercises-1.php" TargetMode="External"/><Relationship Id="rId60" Type="http://schemas.openxmlformats.org/officeDocument/2006/relationships/hyperlink" Target="https://www.w3resource.com/c-programming-exercises/for-loop/c-for-loop-exercises-5.php" TargetMode="External"/><Relationship Id="rId65" Type="http://schemas.openxmlformats.org/officeDocument/2006/relationships/hyperlink" Target="https://www.w3resource.com/c-programming-exercises/for-loop/c-for-loop-exercises-8.php" TargetMode="External"/><Relationship Id="rId73" Type="http://schemas.openxmlformats.org/officeDocument/2006/relationships/hyperlink" Target="https://www.w3resource.com/c-programming-exercises/array/c-array-exercise-3.php" TargetMode="External"/><Relationship Id="rId78" Type="http://schemas.openxmlformats.org/officeDocument/2006/relationships/hyperlink" Target="https://www.w3resource.com/c-programming-exercises/array/index.php" TargetMode="External"/><Relationship Id="rId81" Type="http://schemas.openxmlformats.org/officeDocument/2006/relationships/hyperlink" Target="https://www.w3resource.com/c-programming-exercises/array/c-array-exercise-7.php" TargetMode="External"/><Relationship Id="rId86" Type="http://schemas.openxmlformats.org/officeDocument/2006/relationships/hyperlink" Target="https://www.w3resource.com/c-programming-exercises/array/index.php" TargetMode="External"/><Relationship Id="rId4" Type="http://schemas.openxmlformats.org/officeDocument/2006/relationships/webSettings" Target="webSettings.xml"/><Relationship Id="rId9" Type="http://schemas.openxmlformats.org/officeDocument/2006/relationships/hyperlink" Target="https://www.w3resource.com/c-programming-exercises/conditional-statement/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14536</Words>
  <Characters>82859</Characters>
  <Application>Microsoft Office Word</Application>
  <DocSecurity>0</DocSecurity>
  <Lines>690</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nfor</dc:creator>
  <cp:lastModifiedBy>nfor</cp:lastModifiedBy>
  <cp:revision>7</cp:revision>
  <dcterms:created xsi:type="dcterms:W3CDTF">2020-04-04T09:03:00Z</dcterms:created>
  <dcterms:modified xsi:type="dcterms:W3CDTF">2021-02-05T22:13:00Z</dcterms:modified>
</cp:coreProperties>
</file>